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A34C6" w14:textId="1B0009B4" w:rsidR="00B75BC4" w:rsidRDefault="00F758F1" w:rsidP="2499B316">
      <w:pPr>
        <w:jc w:val="center"/>
        <w:rPr>
          <w:rFonts w:ascii="Times New Roman" w:hAnsi="Times New Roman" w:cs="Times New Roman"/>
          <w:b/>
          <w:bCs/>
          <w:sz w:val="28"/>
          <w:szCs w:val="28"/>
        </w:rPr>
      </w:pPr>
      <w:r w:rsidRPr="2499B316">
        <w:rPr>
          <w:rFonts w:ascii="Times New Roman" w:hAnsi="Times New Roman" w:cs="Times New Roman"/>
          <w:b/>
          <w:bCs/>
          <w:sz w:val="28"/>
          <w:szCs w:val="28"/>
        </w:rPr>
        <w:t xml:space="preserve">Fort Lewis Collage </w:t>
      </w:r>
      <w:r w:rsidR="003B1562" w:rsidRPr="2499B316">
        <w:rPr>
          <w:rFonts w:ascii="Times New Roman" w:hAnsi="Times New Roman" w:cs="Times New Roman"/>
          <w:b/>
          <w:bCs/>
          <w:sz w:val="28"/>
          <w:szCs w:val="28"/>
        </w:rPr>
        <w:t xml:space="preserve">PCR </w:t>
      </w:r>
      <w:commentRangeStart w:id="0"/>
      <w:r w:rsidR="003B1562" w:rsidRPr="2499B316">
        <w:rPr>
          <w:rFonts w:ascii="Times New Roman" w:hAnsi="Times New Roman" w:cs="Times New Roman"/>
          <w:b/>
          <w:bCs/>
          <w:sz w:val="28"/>
          <w:szCs w:val="28"/>
        </w:rPr>
        <w:t xml:space="preserve">Thermocycler </w:t>
      </w:r>
      <w:commentRangeEnd w:id="0"/>
      <w:r>
        <w:rPr>
          <w:rStyle w:val="CommentReference"/>
        </w:rPr>
        <w:commentReference w:id="0"/>
      </w:r>
      <w:commentRangeStart w:id="1"/>
      <w:commentRangeEnd w:id="1"/>
      <w:r>
        <w:rPr>
          <w:rStyle w:val="CommentReference"/>
        </w:rPr>
        <w:commentReference w:id="1"/>
      </w:r>
      <w:commentRangeStart w:id="2"/>
      <w:commentRangeEnd w:id="2"/>
      <w:r>
        <w:rPr>
          <w:rStyle w:val="CommentReference"/>
        </w:rPr>
        <w:commentReference w:id="2"/>
      </w:r>
    </w:p>
    <w:p w14:paraId="21646A30" w14:textId="1C62F628" w:rsidR="00B75BC4" w:rsidRPr="006139CD" w:rsidRDefault="29702687" w:rsidP="4167324E">
      <w:pPr>
        <w:jc w:val="center"/>
        <w:rPr>
          <w:rFonts w:ascii="Times New Roman" w:hAnsi="Times New Roman" w:cs="Times New Roman"/>
          <w:sz w:val="16"/>
          <w:szCs w:val="16"/>
        </w:rPr>
      </w:pPr>
      <w:r w:rsidRPr="29702687">
        <w:rPr>
          <w:rFonts w:ascii="Times New Roman" w:hAnsi="Times New Roman" w:cs="Times New Roman"/>
          <w:sz w:val="16"/>
          <w:szCs w:val="16"/>
        </w:rPr>
        <w:t xml:space="preserve">James </w:t>
      </w:r>
      <w:proofErr w:type="spellStart"/>
      <w:r w:rsidRPr="29702687">
        <w:rPr>
          <w:rFonts w:ascii="Times New Roman" w:hAnsi="Times New Roman" w:cs="Times New Roman"/>
          <w:sz w:val="16"/>
          <w:szCs w:val="16"/>
        </w:rPr>
        <w:t>Feguson</w:t>
      </w:r>
      <w:proofErr w:type="spellEnd"/>
      <w:r w:rsidRPr="29702687">
        <w:rPr>
          <w:rFonts w:ascii="Times New Roman" w:hAnsi="Times New Roman" w:cs="Times New Roman"/>
          <w:sz w:val="16"/>
          <w:szCs w:val="16"/>
        </w:rPr>
        <w:t xml:space="preserve">, Jesse Duran, Wesley </w:t>
      </w:r>
      <w:proofErr w:type="spellStart"/>
      <w:r w:rsidRPr="29702687">
        <w:rPr>
          <w:rFonts w:ascii="Times New Roman" w:hAnsi="Times New Roman" w:cs="Times New Roman"/>
          <w:sz w:val="16"/>
          <w:szCs w:val="16"/>
        </w:rPr>
        <w:t>Killinen</w:t>
      </w:r>
      <w:proofErr w:type="spellEnd"/>
      <w:r w:rsidRPr="29702687">
        <w:rPr>
          <w:rFonts w:ascii="Times New Roman" w:hAnsi="Times New Roman" w:cs="Times New Roman"/>
          <w:sz w:val="16"/>
          <w:szCs w:val="16"/>
        </w:rPr>
        <w:t xml:space="preserve">, Jason Wagner, Caroline </w:t>
      </w:r>
      <w:proofErr w:type="spellStart"/>
      <w:r w:rsidRPr="29702687">
        <w:rPr>
          <w:rFonts w:ascii="Times New Roman" w:hAnsi="Times New Roman" w:cs="Times New Roman"/>
          <w:sz w:val="16"/>
          <w:szCs w:val="16"/>
        </w:rPr>
        <w:t>Kulesza</w:t>
      </w:r>
      <w:proofErr w:type="spellEnd"/>
      <w:r w:rsidRPr="29702687">
        <w:rPr>
          <w:rFonts w:ascii="Times New Roman" w:hAnsi="Times New Roman" w:cs="Times New Roman"/>
          <w:sz w:val="16"/>
          <w:szCs w:val="16"/>
        </w:rPr>
        <w:t xml:space="preserve">, </w:t>
      </w:r>
      <w:del w:id="3" w:author="Guest User" w:date="2020-01-22T07:36:00Z">
        <w:r w:rsidR="003417EC" w:rsidRPr="29702687" w:rsidDel="29702687">
          <w:rPr>
            <w:rFonts w:ascii="Times New Roman" w:hAnsi="Times New Roman" w:cs="Times New Roman"/>
            <w:sz w:val="16"/>
            <w:szCs w:val="16"/>
          </w:rPr>
          <w:delText xml:space="preserve">Dr. </w:delText>
        </w:r>
      </w:del>
      <w:r w:rsidRPr="29702687">
        <w:rPr>
          <w:rFonts w:ascii="Times New Roman" w:hAnsi="Times New Roman" w:cs="Times New Roman"/>
          <w:sz w:val="16"/>
          <w:szCs w:val="16"/>
        </w:rPr>
        <w:t xml:space="preserve">Christie Chatterley, </w:t>
      </w:r>
      <w:proofErr w:type="spellStart"/>
      <w:r w:rsidRPr="29702687">
        <w:rPr>
          <w:rFonts w:ascii="Times New Roman" w:hAnsi="Times New Roman" w:cs="Times New Roman"/>
          <w:sz w:val="16"/>
          <w:szCs w:val="16"/>
        </w:rPr>
        <w:t>Yiyan</w:t>
      </w:r>
      <w:proofErr w:type="spellEnd"/>
      <w:r w:rsidRPr="29702687">
        <w:rPr>
          <w:rFonts w:ascii="Times New Roman" w:hAnsi="Times New Roman" w:cs="Times New Roman"/>
          <w:sz w:val="16"/>
          <w:szCs w:val="16"/>
        </w:rPr>
        <w:t xml:space="preserve"> Li</w:t>
      </w:r>
    </w:p>
    <w:p w14:paraId="1D538DF4" w14:textId="47F7A16D" w:rsidR="4167324E" w:rsidRDefault="4167324E" w:rsidP="4167324E">
      <w:pPr>
        <w:jc w:val="center"/>
        <w:rPr>
          <w:rFonts w:ascii="Times New Roman" w:hAnsi="Times New Roman" w:cs="Times New Roman"/>
          <w:sz w:val="16"/>
          <w:szCs w:val="16"/>
        </w:rPr>
        <w:sectPr w:rsidR="4167324E" w:rsidSect="00782E3B">
          <w:headerReference w:type="default" r:id="rId10"/>
          <w:footerReference w:type="default" r:id="rId11"/>
          <w:pgSz w:w="12240" w:h="15840"/>
          <w:pgMar w:top="1440" w:right="1440" w:bottom="1440" w:left="1440" w:header="720" w:footer="720" w:gutter="0"/>
          <w:cols w:space="720"/>
          <w:titlePg/>
          <w:docGrid w:linePitch="360"/>
        </w:sectPr>
      </w:pPr>
    </w:p>
    <w:p w14:paraId="291BD79F" w14:textId="53A99368" w:rsidR="00474909" w:rsidRPr="00A871E0" w:rsidRDefault="00474909" w:rsidP="74AF8E61">
      <w:pPr>
        <w:jc w:val="both"/>
        <w:rPr>
          <w:rFonts w:ascii="Times New Roman" w:hAnsi="Times New Roman" w:cs="Times New Roman"/>
          <w:b/>
          <w:bCs/>
          <w:sz w:val="20"/>
          <w:szCs w:val="20"/>
        </w:rPr>
      </w:pPr>
      <w:r w:rsidRPr="74AF8E61">
        <w:rPr>
          <w:rFonts w:ascii="Times New Roman" w:hAnsi="Times New Roman" w:cs="Times New Roman"/>
          <w:b/>
          <w:bCs/>
          <w:sz w:val="20"/>
          <w:szCs w:val="20"/>
        </w:rPr>
        <w:t>Abstract:</w:t>
      </w:r>
      <w:commentRangeStart w:id="4"/>
      <w:commentRangeEnd w:id="4"/>
      <w:r>
        <w:rPr>
          <w:rStyle w:val="CommentReference"/>
        </w:rPr>
        <w:commentReference w:id="4"/>
      </w:r>
    </w:p>
    <w:p w14:paraId="2C2BAEFA" w14:textId="22B5234B" w:rsidR="00474909" w:rsidRPr="00A242DA" w:rsidRDefault="437C17A3">
      <w:pPr>
        <w:jc w:val="both"/>
        <w:rPr>
          <w:rFonts w:ascii="Times New Roman" w:hAnsi="Times New Roman" w:cs="Times New Roman"/>
          <w:sz w:val="20"/>
          <w:szCs w:val="20"/>
          <w:rPrChange w:id="5" w:author="Ferguson, James" w:date="2020-01-22T08:56:00Z">
            <w:rPr/>
          </w:rPrChange>
        </w:rPr>
      </w:pPr>
      <w:r w:rsidRPr="29702687">
        <w:rPr>
          <w:rFonts w:ascii="Times New Roman" w:hAnsi="Times New Roman" w:cs="Times New Roman"/>
          <w:sz w:val="20"/>
          <w:szCs w:val="20"/>
        </w:rPr>
        <w:t xml:space="preserve">The goal of this </w:t>
      </w:r>
      <w:commentRangeStart w:id="6"/>
      <w:r w:rsidRPr="29702687">
        <w:rPr>
          <w:rFonts w:ascii="Times New Roman" w:hAnsi="Times New Roman" w:cs="Times New Roman"/>
          <w:sz w:val="20"/>
          <w:szCs w:val="20"/>
        </w:rPr>
        <w:t xml:space="preserve">study was </w:t>
      </w:r>
      <w:ins w:id="7" w:author="Ferguson, James" w:date="2020-01-22T06:59:00Z">
        <w:r w:rsidR="7F472E20" w:rsidRPr="29702687">
          <w:rPr>
            <w:rFonts w:ascii="Times New Roman" w:hAnsi="Times New Roman" w:cs="Times New Roman"/>
            <w:sz w:val="20"/>
            <w:szCs w:val="20"/>
          </w:rPr>
          <w:t>to</w:t>
        </w:r>
        <w:r w:rsidRPr="29702687">
          <w:rPr>
            <w:rFonts w:ascii="Times New Roman" w:hAnsi="Times New Roman" w:cs="Times New Roman"/>
            <w:sz w:val="20"/>
            <w:szCs w:val="20"/>
          </w:rPr>
          <w:t xml:space="preserve"> </w:t>
        </w:r>
      </w:ins>
      <w:ins w:id="8" w:author="Ferguson, James" w:date="2020-01-22T06:57:00Z">
        <w:r w:rsidR="6BC94F17" w:rsidRPr="29702687">
          <w:rPr>
            <w:rFonts w:ascii="Times New Roman" w:hAnsi="Times New Roman" w:cs="Times New Roman"/>
            <w:sz w:val="20"/>
            <w:szCs w:val="20"/>
          </w:rPr>
          <w:t xml:space="preserve">identify critical design </w:t>
        </w:r>
      </w:ins>
      <w:ins w:id="9" w:author="Ferguson, James" w:date="2020-01-22T06:58:00Z">
        <w:r w:rsidR="62EE21AC" w:rsidRPr="29702687">
          <w:rPr>
            <w:rFonts w:ascii="Times New Roman" w:hAnsi="Times New Roman" w:cs="Times New Roman"/>
            <w:sz w:val="20"/>
            <w:szCs w:val="20"/>
          </w:rPr>
          <w:t>parameters</w:t>
        </w:r>
        <w:r w:rsidR="6BC94F17" w:rsidRPr="29702687">
          <w:rPr>
            <w:rFonts w:ascii="Times New Roman" w:hAnsi="Times New Roman" w:cs="Times New Roman"/>
            <w:sz w:val="20"/>
            <w:szCs w:val="20"/>
          </w:rPr>
          <w:t xml:space="preserve"> and</w:t>
        </w:r>
      </w:ins>
      <w:del w:id="10" w:author="Ferguson, James" w:date="2020-01-22T06:58:00Z">
        <w:r w:rsidR="1931EAFF" w:rsidRPr="29702687" w:rsidDel="71720F8C">
          <w:rPr>
            <w:rFonts w:ascii="Times New Roman" w:hAnsi="Times New Roman" w:cs="Times New Roman"/>
            <w:sz w:val="20"/>
            <w:szCs w:val="20"/>
          </w:rPr>
          <w:delText>to</w:delText>
        </w:r>
      </w:del>
      <w:r w:rsidRPr="29702687">
        <w:rPr>
          <w:rFonts w:ascii="Times New Roman" w:hAnsi="Times New Roman" w:cs="Times New Roman"/>
          <w:sz w:val="20"/>
          <w:szCs w:val="20"/>
        </w:rPr>
        <w:t xml:space="preserve"> </w:t>
      </w:r>
      <w:ins w:id="11" w:author="Ferguson, James" w:date="2020-01-22T06:58:00Z">
        <w:r w:rsidR="74888ECC" w:rsidRPr="29702687">
          <w:rPr>
            <w:rFonts w:ascii="Times New Roman" w:hAnsi="Times New Roman" w:cs="Times New Roman"/>
            <w:sz w:val="20"/>
            <w:szCs w:val="20"/>
          </w:rPr>
          <w:t>develop</w:t>
        </w:r>
      </w:ins>
      <w:ins w:id="12" w:author="Ferguson, James" w:date="2020-01-22T06:59:00Z">
        <w:r w:rsidR="1FEFCF45" w:rsidRPr="29702687">
          <w:rPr>
            <w:rFonts w:ascii="Times New Roman" w:hAnsi="Times New Roman" w:cs="Times New Roman"/>
            <w:sz w:val="20"/>
            <w:szCs w:val="20"/>
          </w:rPr>
          <w:t xml:space="preserve"> a</w:t>
        </w:r>
      </w:ins>
      <w:ins w:id="13" w:author="Ferguson, James" w:date="2020-01-22T06:58:00Z">
        <w:r w:rsidR="1FEFCF45" w:rsidRPr="29702687">
          <w:rPr>
            <w:rFonts w:ascii="Times New Roman" w:hAnsi="Times New Roman" w:cs="Times New Roman"/>
            <w:sz w:val="20"/>
            <w:szCs w:val="20"/>
          </w:rPr>
          <w:t xml:space="preserve"> </w:t>
        </w:r>
      </w:ins>
      <w:ins w:id="14" w:author="Ferguson, James" w:date="2020-01-22T06:59:00Z">
        <w:r w:rsidR="1FEFCF45" w:rsidRPr="29702687">
          <w:rPr>
            <w:rFonts w:ascii="Times New Roman" w:hAnsi="Times New Roman" w:cs="Times New Roman"/>
            <w:sz w:val="20"/>
            <w:szCs w:val="20"/>
          </w:rPr>
          <w:t>t</w:t>
        </w:r>
      </w:ins>
      <w:ins w:id="15" w:author="Ferguson, James" w:date="2020-01-22T06:58:00Z">
        <w:r w:rsidR="1FEFCF45" w:rsidRPr="29702687">
          <w:rPr>
            <w:rFonts w:ascii="Times New Roman" w:hAnsi="Times New Roman" w:cs="Times New Roman"/>
            <w:sz w:val="20"/>
            <w:szCs w:val="20"/>
          </w:rPr>
          <w:t xml:space="preserve">hermocycler </w:t>
        </w:r>
      </w:ins>
      <w:ins w:id="16" w:author="Ferguson, James" w:date="2020-01-22T06:59:00Z">
        <w:r w:rsidR="1FEFCF45" w:rsidRPr="29702687">
          <w:rPr>
            <w:rFonts w:ascii="Times New Roman" w:hAnsi="Times New Roman" w:cs="Times New Roman"/>
            <w:sz w:val="20"/>
            <w:szCs w:val="20"/>
          </w:rPr>
          <w:t>system that performs</w:t>
        </w:r>
      </w:ins>
      <w:ins w:id="17" w:author="Ferguson, James" w:date="2020-01-22T06:58:00Z">
        <w:r w:rsidRPr="29702687">
          <w:rPr>
            <w:rFonts w:ascii="Times New Roman" w:hAnsi="Times New Roman" w:cs="Times New Roman"/>
            <w:sz w:val="20"/>
            <w:szCs w:val="20"/>
          </w:rPr>
          <w:t xml:space="preserve"> </w:t>
        </w:r>
      </w:ins>
      <w:commentRangeEnd w:id="6"/>
      <w:r w:rsidR="79F3357B">
        <w:rPr>
          <w:rStyle w:val="CommentReference"/>
        </w:rPr>
        <w:commentReference w:id="6"/>
      </w:r>
      <w:del w:id="18" w:author="Ferguson, James" w:date="2020-01-22T06:55:00Z">
        <w:r w:rsidR="29702687" w:rsidRPr="29702687" w:rsidDel="43E4FCEA">
          <w:rPr>
            <w:rFonts w:ascii="Times New Roman" w:hAnsi="Times New Roman" w:cs="Times New Roman"/>
            <w:sz w:val="20"/>
            <w:szCs w:val="20"/>
          </w:rPr>
          <w:delText xml:space="preserve"> </w:delText>
        </w:r>
        <w:r w:rsidR="1931EAFF" w:rsidRPr="29702687" w:rsidDel="43E4FCEA">
          <w:rPr>
            <w:rFonts w:ascii="Times New Roman" w:hAnsi="Times New Roman" w:cs="Times New Roman"/>
            <w:sz w:val="20"/>
            <w:szCs w:val="20"/>
          </w:rPr>
          <w:delText>application</w:delText>
        </w:r>
      </w:del>
      <w:del w:id="19" w:author="Ferguson, James" w:date="2020-01-22T06:58:00Z">
        <w:r w:rsidR="1931EAFF" w:rsidRPr="29702687" w:rsidDel="71720F8C">
          <w:rPr>
            <w:rFonts w:ascii="Times New Roman" w:hAnsi="Times New Roman" w:cs="Times New Roman"/>
            <w:sz w:val="20"/>
            <w:szCs w:val="20"/>
          </w:rPr>
          <w:delText xml:space="preserve"> </w:delText>
        </w:r>
      </w:del>
      <w:del w:id="20" w:author="Ferguson, James" w:date="2020-01-22T06:55:00Z">
        <w:r w:rsidR="1931EAFF" w:rsidRPr="29702687" w:rsidDel="43E4FCEA">
          <w:rPr>
            <w:rFonts w:ascii="Times New Roman" w:hAnsi="Times New Roman" w:cs="Times New Roman"/>
            <w:sz w:val="20"/>
            <w:szCs w:val="20"/>
          </w:rPr>
          <w:delText xml:space="preserve">specific </w:delText>
        </w:r>
      </w:del>
      <w:del w:id="21" w:author="Ferguson, James" w:date="2020-01-22T06:58:00Z">
        <w:r w:rsidR="1931EAFF" w:rsidRPr="29702687" w:rsidDel="71720F8C">
          <w:rPr>
            <w:rFonts w:ascii="Times New Roman" w:hAnsi="Times New Roman" w:cs="Times New Roman"/>
            <w:sz w:val="20"/>
            <w:szCs w:val="20"/>
          </w:rPr>
          <w:delText xml:space="preserve">hardware for a thermocycling system to perform </w:delText>
        </w:r>
      </w:del>
      <w:ins w:id="22" w:author="Guest User" w:date="2020-01-22T07:37:00Z">
        <w:r w:rsidRPr="29702687">
          <w:rPr>
            <w:rFonts w:ascii="Times New Roman" w:hAnsi="Times New Roman" w:cs="Times New Roman"/>
            <w:sz w:val="20"/>
            <w:szCs w:val="20"/>
          </w:rPr>
          <w:t>p</w:t>
        </w:r>
      </w:ins>
      <w:del w:id="23" w:author="Guest User" w:date="2020-01-22T07:37:00Z">
        <w:r w:rsidR="79F3357B" w:rsidRPr="29702687" w:rsidDel="29702687">
          <w:rPr>
            <w:rFonts w:ascii="Times New Roman" w:hAnsi="Times New Roman" w:cs="Times New Roman"/>
            <w:sz w:val="20"/>
            <w:szCs w:val="20"/>
          </w:rPr>
          <w:delText>P</w:delText>
        </w:r>
      </w:del>
      <w:r w:rsidRPr="29702687">
        <w:rPr>
          <w:rFonts w:ascii="Times New Roman" w:hAnsi="Times New Roman" w:cs="Times New Roman"/>
          <w:sz w:val="20"/>
          <w:szCs w:val="20"/>
        </w:rPr>
        <w:t xml:space="preserve">olymerase chain reaction (PCR). </w:t>
      </w:r>
      <w:ins w:id="24" w:author="Ferguson, James" w:date="2020-01-22T07:22:00Z">
        <w:r w:rsidR="6BEDBCB2" w:rsidRPr="29702687">
          <w:rPr>
            <w:rFonts w:ascii="Times New Roman" w:hAnsi="Times New Roman" w:cs="Times New Roman"/>
            <w:sz w:val="20"/>
            <w:szCs w:val="20"/>
          </w:rPr>
          <w:t>We</w:t>
        </w:r>
        <w:r w:rsidRPr="29702687">
          <w:rPr>
            <w:rFonts w:ascii="Times New Roman" w:hAnsi="Times New Roman" w:cs="Times New Roman"/>
            <w:sz w:val="20"/>
            <w:szCs w:val="20"/>
          </w:rPr>
          <w:t xml:space="preserve"> </w:t>
        </w:r>
      </w:ins>
      <w:del w:id="25" w:author="Ferguson, James" w:date="2020-01-22T07:22:00Z">
        <w:r w:rsidR="1931EAFF" w:rsidRPr="29702687" w:rsidDel="7AF0C075">
          <w:rPr>
            <w:rFonts w:ascii="Times New Roman" w:hAnsi="Times New Roman" w:cs="Times New Roman"/>
            <w:sz w:val="20"/>
            <w:szCs w:val="20"/>
            <w:highlight w:val="yellow"/>
            <w:rPrChange w:id="26" w:author="Guest User" w:date="2020-01-22T07:45:00Z">
              <w:rPr>
                <w:rFonts w:ascii="Times New Roman" w:hAnsi="Times New Roman" w:cs="Times New Roman"/>
                <w:sz w:val="20"/>
                <w:szCs w:val="20"/>
              </w:rPr>
            </w:rPrChange>
          </w:rPr>
          <w:delText xml:space="preserve">This </w:delText>
        </w:r>
      </w:del>
      <w:del w:id="27" w:author="Ferguson, James" w:date="2020-01-22T07:21:00Z">
        <w:r w:rsidR="1931EAFF" w:rsidRPr="29702687" w:rsidDel="60A7BE61">
          <w:rPr>
            <w:rFonts w:ascii="Times New Roman" w:hAnsi="Times New Roman" w:cs="Times New Roman"/>
            <w:sz w:val="20"/>
            <w:szCs w:val="20"/>
          </w:rPr>
          <w:delText xml:space="preserve"> </w:delText>
        </w:r>
      </w:del>
      <w:r w:rsidRPr="29702687">
        <w:rPr>
          <w:rFonts w:ascii="Times New Roman" w:hAnsi="Times New Roman" w:cs="Times New Roman"/>
          <w:sz w:val="20"/>
          <w:szCs w:val="20"/>
        </w:rPr>
        <w:t>use</w:t>
      </w:r>
      <w:ins w:id="28" w:author="Ferguson, James" w:date="2020-01-22T07:22:00Z">
        <w:r w:rsidR="23C3BD12" w:rsidRPr="29702687">
          <w:rPr>
            <w:rFonts w:ascii="Times New Roman" w:hAnsi="Times New Roman" w:cs="Times New Roman"/>
            <w:sz w:val="20"/>
            <w:szCs w:val="20"/>
          </w:rPr>
          <w:t>d</w:t>
        </w:r>
      </w:ins>
      <w:del w:id="29" w:author="Ferguson, James" w:date="2020-01-22T07:22:00Z">
        <w:r w:rsidR="1931EAFF" w:rsidRPr="29702687" w:rsidDel="7AF0C075">
          <w:rPr>
            <w:rFonts w:ascii="Times New Roman" w:hAnsi="Times New Roman" w:cs="Times New Roman"/>
            <w:sz w:val="20"/>
            <w:szCs w:val="20"/>
          </w:rPr>
          <w:delText>s</w:delText>
        </w:r>
      </w:del>
      <w:r w:rsidRPr="29702687">
        <w:rPr>
          <w:rFonts w:ascii="Times New Roman" w:hAnsi="Times New Roman" w:cs="Times New Roman"/>
          <w:sz w:val="20"/>
          <w:szCs w:val="20"/>
        </w:rPr>
        <w:t xml:space="preserve"> four 77.1 W </w:t>
      </w:r>
      <w:proofErr w:type="spellStart"/>
      <w:r w:rsidRPr="29702687">
        <w:rPr>
          <w:rFonts w:ascii="Times New Roman" w:hAnsi="Times New Roman" w:cs="Times New Roman"/>
          <w:sz w:val="20"/>
          <w:szCs w:val="20"/>
        </w:rPr>
        <w:t>peltier</w:t>
      </w:r>
      <w:proofErr w:type="spellEnd"/>
      <w:r w:rsidRPr="29702687">
        <w:rPr>
          <w:rFonts w:ascii="Times New Roman" w:hAnsi="Times New Roman" w:cs="Times New Roman"/>
          <w:sz w:val="20"/>
          <w:szCs w:val="20"/>
        </w:rPr>
        <w:t xml:space="preserve"> modules to adjust the temperature of the sample and a silicon heating pad to prevent</w:t>
      </w:r>
      <w:ins w:id="30" w:author="Ferguson, James" w:date="2020-01-22T10:41:00Z">
        <w:r w:rsidR="00ED118C">
          <w:rPr>
            <w:rFonts w:ascii="Times New Roman" w:hAnsi="Times New Roman" w:cs="Times New Roman"/>
            <w:sz w:val="20"/>
            <w:szCs w:val="20"/>
          </w:rPr>
          <w:t xml:space="preserve"> sample</w:t>
        </w:r>
      </w:ins>
      <w:r w:rsidRPr="29702687">
        <w:rPr>
          <w:rFonts w:ascii="Times New Roman" w:hAnsi="Times New Roman" w:cs="Times New Roman"/>
          <w:sz w:val="20"/>
          <w:szCs w:val="20"/>
        </w:rPr>
        <w:t xml:space="preserve"> evaporation. </w:t>
      </w:r>
      <w:r w:rsidRPr="71ED7340">
        <w:rPr>
          <w:rFonts w:ascii="Times New Roman" w:hAnsi="Times New Roman" w:cs="Times New Roman"/>
          <w:sz w:val="20"/>
          <w:szCs w:val="20"/>
        </w:rPr>
        <w:t>The system</w:t>
      </w:r>
      <w:r w:rsidRPr="29702687">
        <w:rPr>
          <w:rFonts w:ascii="Times New Roman" w:hAnsi="Times New Roman" w:cs="Times New Roman"/>
          <w:sz w:val="20"/>
          <w:szCs w:val="20"/>
        </w:rPr>
        <w:t xml:space="preserve"> is managed by a programable logic controller (PLC) tethered to a PC. </w:t>
      </w:r>
      <w:ins w:id="31" w:author="Ferguson, James" w:date="2020-01-22T07:23:00Z">
        <w:r w:rsidR="5006D9CC" w:rsidRPr="29702687">
          <w:rPr>
            <w:rFonts w:ascii="Times New Roman" w:hAnsi="Times New Roman" w:cs="Times New Roman"/>
            <w:sz w:val="20"/>
            <w:szCs w:val="20"/>
          </w:rPr>
          <w:t>Our thermocycler</w:t>
        </w:r>
        <w:r w:rsidRPr="29702687">
          <w:rPr>
            <w:rFonts w:ascii="Times New Roman" w:hAnsi="Times New Roman" w:cs="Times New Roman"/>
            <w:sz w:val="20"/>
            <w:szCs w:val="20"/>
          </w:rPr>
          <w:t xml:space="preserve"> </w:t>
        </w:r>
      </w:ins>
      <w:del w:id="32" w:author="Ferguson, James" w:date="2020-01-22T07:23:00Z">
        <w:r w:rsidR="1931EAFF" w:rsidRPr="29702687" w:rsidDel="63B75FDB">
          <w:rPr>
            <w:rFonts w:ascii="Times New Roman" w:hAnsi="Times New Roman" w:cs="Times New Roman"/>
            <w:sz w:val="20"/>
            <w:szCs w:val="20"/>
            <w:highlight w:val="yellow"/>
            <w:rPrChange w:id="33" w:author="Guest User" w:date="2020-01-22T07:45:00Z">
              <w:rPr>
                <w:rFonts w:ascii="Times New Roman" w:hAnsi="Times New Roman" w:cs="Times New Roman"/>
                <w:sz w:val="20"/>
                <w:szCs w:val="20"/>
              </w:rPr>
            </w:rPrChange>
          </w:rPr>
          <w:delText>This system</w:delText>
        </w:r>
        <w:r w:rsidR="1931EAFF" w:rsidRPr="29702687" w:rsidDel="63B75FDB">
          <w:rPr>
            <w:rFonts w:ascii="Times New Roman" w:hAnsi="Times New Roman" w:cs="Times New Roman"/>
            <w:sz w:val="20"/>
            <w:szCs w:val="20"/>
          </w:rPr>
          <w:delText xml:space="preserve"> </w:delText>
        </w:r>
      </w:del>
      <w:r w:rsidRPr="29702687">
        <w:rPr>
          <w:rFonts w:ascii="Times New Roman" w:hAnsi="Times New Roman" w:cs="Times New Roman"/>
          <w:sz w:val="20"/>
          <w:szCs w:val="20"/>
        </w:rPr>
        <w:t xml:space="preserve">correctly amplified intended genes, but also generated some </w:t>
      </w:r>
      <w:del w:id="34" w:author="Ferguson, James" w:date="2020-01-22T10:32:00Z">
        <w:r w:rsidRPr="29702687" w:rsidDel="00714994">
          <w:rPr>
            <w:rFonts w:ascii="Times New Roman" w:hAnsi="Times New Roman" w:cs="Times New Roman"/>
            <w:sz w:val="20"/>
            <w:szCs w:val="20"/>
          </w:rPr>
          <w:delText xml:space="preserve">faint </w:delText>
        </w:r>
      </w:del>
      <w:r w:rsidRPr="29702687">
        <w:rPr>
          <w:rFonts w:ascii="Times New Roman" w:hAnsi="Times New Roman" w:cs="Times New Roman"/>
          <w:sz w:val="20"/>
          <w:szCs w:val="20"/>
        </w:rPr>
        <w:t>unwanted</w:t>
      </w:r>
      <w:del w:id="35" w:author="Guest User" w:date="2020-01-22T07:44:00Z">
        <w:r w:rsidR="79F3357B" w:rsidRPr="29702687" w:rsidDel="29702687">
          <w:rPr>
            <w:rFonts w:ascii="Times New Roman" w:hAnsi="Times New Roman" w:cs="Times New Roman"/>
            <w:sz w:val="20"/>
            <w:szCs w:val="20"/>
          </w:rPr>
          <w:delText xml:space="preserve"> by</w:delText>
        </w:r>
      </w:del>
      <w:r w:rsidRPr="29702687">
        <w:rPr>
          <w:rFonts w:ascii="Times New Roman" w:hAnsi="Times New Roman" w:cs="Times New Roman"/>
          <w:sz w:val="20"/>
          <w:szCs w:val="20"/>
        </w:rPr>
        <w:t xml:space="preserve"> byproducts. </w:t>
      </w:r>
      <w:del w:id="36" w:author="Guest User" w:date="2020-01-22T07:46:00Z">
        <w:r w:rsidR="79F3357B" w:rsidRPr="29702687" w:rsidDel="29702687">
          <w:rPr>
            <w:rFonts w:ascii="Times New Roman" w:hAnsi="Times New Roman" w:cs="Times New Roman"/>
            <w:sz w:val="20"/>
            <w:szCs w:val="20"/>
            <w:highlight w:val="yellow"/>
            <w:rPrChange w:id="37" w:author="Guest User" w:date="2020-01-22T07:45:00Z">
              <w:rPr>
                <w:rFonts w:ascii="Times New Roman" w:hAnsi="Times New Roman" w:cs="Times New Roman"/>
                <w:sz w:val="20"/>
                <w:szCs w:val="20"/>
              </w:rPr>
            </w:rPrChange>
          </w:rPr>
          <w:delText>This system</w:delText>
        </w:r>
        <w:r w:rsidR="79F3357B" w:rsidRPr="29702687" w:rsidDel="29702687">
          <w:rPr>
            <w:rFonts w:ascii="Times New Roman" w:hAnsi="Times New Roman" w:cs="Times New Roman"/>
            <w:sz w:val="20"/>
            <w:szCs w:val="20"/>
          </w:rPr>
          <w:delText xml:space="preserve"> could heat and cool at an average of</w:delText>
        </w:r>
      </w:del>
      <w:ins w:id="38" w:author="Guest User" w:date="2020-01-22T07:46:00Z">
        <w:r w:rsidRPr="29702687">
          <w:rPr>
            <w:rFonts w:ascii="Times New Roman" w:hAnsi="Times New Roman" w:cs="Times New Roman"/>
            <w:sz w:val="20"/>
            <w:szCs w:val="20"/>
          </w:rPr>
          <w:t>Heating and cooling speeds averaged</w:t>
        </w:r>
      </w:ins>
      <w:r w:rsidRPr="29702687">
        <w:rPr>
          <w:rFonts w:ascii="Times New Roman" w:hAnsi="Times New Roman" w:cs="Times New Roman"/>
          <w:sz w:val="20"/>
          <w:szCs w:val="20"/>
        </w:rPr>
        <w:t xml:space="preserve"> </w:t>
      </w:r>
      <w:del w:id="39" w:author="Ferguson, James" w:date="2020-01-22T07:10:00Z">
        <w:r w:rsidR="1931EAFF" w:rsidRPr="29702687" w:rsidDel="5127A182">
          <w:rPr>
            <w:rFonts w:ascii="Times New Roman" w:hAnsi="Times New Roman" w:cs="Times New Roman"/>
            <w:sz w:val="20"/>
            <w:szCs w:val="20"/>
          </w:rPr>
          <w:delText>1.11°C/</w:delText>
        </w:r>
      </w:del>
      <w:ins w:id="40" w:author="Ferguson, James" w:date="2020-01-22T07:10:00Z">
        <w:r w:rsidR="5897826B" w:rsidRPr="5127A182">
          <w:rPr>
            <w:rFonts w:ascii="Times New Roman" w:hAnsi="Times New Roman" w:cs="Times New Roman"/>
            <w:sz w:val="20"/>
            <w:szCs w:val="20"/>
            <w:rPrChange w:id="41" w:author="Ferguson, James" w:date="2020-01-22T07:10:00Z">
              <w:rPr/>
            </w:rPrChange>
          </w:rPr>
          <w:t>1.11 ± 0.33°C/s</w:t>
        </w:r>
      </w:ins>
      <w:ins w:id="42" w:author="Ferguson, James" w:date="2020-01-22T07:19:00Z">
        <w:r w:rsidR="5CE3BE79" w:rsidRPr="5127A182">
          <w:rPr>
            <w:rFonts w:ascii="Times New Roman" w:hAnsi="Times New Roman" w:cs="Times New Roman"/>
            <w:sz w:val="20"/>
            <w:szCs w:val="20"/>
            <w:rPrChange w:id="43" w:author="Ferguson, James" w:date="2020-01-22T07:10:00Z">
              <w:rPr/>
            </w:rPrChange>
          </w:rPr>
          <w:t xml:space="preserve"> and consumed an average of </w:t>
        </w:r>
        <w:r w:rsidR="5CE3BE79" w:rsidRPr="0033727B">
          <w:rPr>
            <w:rFonts w:ascii="Times New Roman" w:hAnsi="Times New Roman" w:cs="Times New Roman"/>
            <w:sz w:val="20"/>
            <w:szCs w:val="20"/>
            <w:rPrChange w:id="44" w:author="Ferguson, James" w:date="2020-01-22T07:19:00Z">
              <w:rPr/>
            </w:rPrChange>
          </w:rPr>
          <w:t>55.97</w:t>
        </w:r>
      </w:ins>
      <w:ins w:id="45" w:author="Ferguson, James" w:date="2020-01-22T10:25:00Z">
        <w:r w:rsidR="00EF6185">
          <w:rPr>
            <w:rFonts w:ascii="Times New Roman" w:hAnsi="Times New Roman" w:cs="Times New Roman"/>
            <w:sz w:val="20"/>
            <w:szCs w:val="20"/>
          </w:rPr>
          <w:t xml:space="preserve"> </w:t>
        </w:r>
        <w:r w:rsidR="00EF6185" w:rsidRPr="00721DB6">
          <w:rPr>
            <w:rFonts w:ascii="Times New Roman" w:hAnsi="Times New Roman" w:cs="Times New Roman"/>
            <w:sz w:val="20"/>
            <w:szCs w:val="20"/>
          </w:rPr>
          <w:t>±</w:t>
        </w:r>
        <w:r w:rsidR="00EF6185">
          <w:rPr>
            <w:rFonts w:ascii="Times New Roman" w:hAnsi="Times New Roman" w:cs="Times New Roman"/>
            <w:sz w:val="20"/>
            <w:szCs w:val="20"/>
          </w:rPr>
          <w:t xml:space="preserve"> 0.39</w:t>
        </w:r>
      </w:ins>
      <w:ins w:id="46" w:author="Ferguson, James" w:date="2020-01-22T07:10:00Z">
        <w:r w:rsidRPr="5127A182">
          <w:rPr>
            <w:rFonts w:ascii="Times New Roman" w:hAnsi="Times New Roman" w:cs="Times New Roman"/>
            <w:sz w:val="20"/>
            <w:szCs w:val="20"/>
            <w:rPrChange w:id="47" w:author="Ferguson, James" w:date="2020-01-22T07:10:00Z">
              <w:rPr/>
            </w:rPrChange>
          </w:rPr>
          <w:t xml:space="preserve"> </w:t>
        </w:r>
      </w:ins>
      <w:del w:id="48" w:author="Ferguson, James" w:date="2020-01-22T07:10:00Z">
        <w:r w:rsidR="1931EAFF" w:rsidRPr="29702687" w:rsidDel="5127A182">
          <w:rPr>
            <w:rFonts w:ascii="Times New Roman" w:hAnsi="Times New Roman" w:cs="Times New Roman"/>
            <w:sz w:val="20"/>
            <w:szCs w:val="20"/>
          </w:rPr>
          <w:delText xml:space="preserve">s while consuming an average of 55.97 </w:delText>
        </w:r>
      </w:del>
      <w:commentRangeStart w:id="49"/>
      <w:r w:rsidRPr="29702687">
        <w:rPr>
          <w:rFonts w:ascii="Times New Roman" w:hAnsi="Times New Roman" w:cs="Times New Roman"/>
          <w:sz w:val="20"/>
          <w:szCs w:val="20"/>
        </w:rPr>
        <w:t>W</w:t>
      </w:r>
      <w:commentRangeEnd w:id="49"/>
      <w:r w:rsidR="79F3357B">
        <w:rPr>
          <w:rStyle w:val="CommentReference"/>
        </w:rPr>
        <w:commentReference w:id="49"/>
      </w:r>
      <w:ins w:id="50" w:author="Ferguson, James" w:date="2020-01-22T10:52:00Z">
        <w:r w:rsidR="00E82073">
          <w:rPr>
            <w:rFonts w:ascii="Times New Roman" w:hAnsi="Times New Roman" w:cs="Times New Roman"/>
            <w:sz w:val="20"/>
            <w:szCs w:val="20"/>
          </w:rPr>
          <w:t>,</w:t>
        </w:r>
      </w:ins>
      <w:del w:id="51" w:author="Ferguson, James" w:date="2020-01-22T10:48:00Z">
        <w:r w:rsidRPr="29702687" w:rsidDel="00F81370">
          <w:rPr>
            <w:rFonts w:ascii="Times New Roman" w:hAnsi="Times New Roman" w:cs="Times New Roman"/>
            <w:sz w:val="20"/>
            <w:szCs w:val="20"/>
          </w:rPr>
          <w:delText xml:space="preserve"> </w:delText>
        </w:r>
        <w:commentRangeStart w:id="52"/>
        <w:commentRangeStart w:id="53"/>
        <w:commentRangeStart w:id="54"/>
        <w:commentRangeStart w:id="55"/>
        <w:r w:rsidRPr="29702687" w:rsidDel="00F81370">
          <w:rPr>
            <w:rFonts w:ascii="Times New Roman" w:hAnsi="Times New Roman" w:cs="Times New Roman"/>
            <w:sz w:val="20"/>
            <w:szCs w:val="20"/>
          </w:rPr>
          <w:delText>which</w:delText>
        </w:r>
      </w:del>
      <w:r w:rsidRPr="29702687">
        <w:rPr>
          <w:rFonts w:ascii="Times New Roman" w:hAnsi="Times New Roman" w:cs="Times New Roman"/>
          <w:sz w:val="20"/>
          <w:szCs w:val="20"/>
        </w:rPr>
        <w:t xml:space="preserve"> </w:t>
      </w:r>
      <w:ins w:id="56" w:author="Ferguson, James" w:date="2020-01-22T06:56:00Z">
        <w:r w:rsidR="420EF00F" w:rsidRPr="29702687">
          <w:rPr>
            <w:rFonts w:ascii="Times New Roman" w:hAnsi="Times New Roman" w:cs="Times New Roman"/>
            <w:sz w:val="20"/>
            <w:szCs w:val="20"/>
          </w:rPr>
          <w:t>both</w:t>
        </w:r>
      </w:ins>
      <w:ins w:id="57" w:author="Ferguson, James" w:date="2020-01-22T10:48:00Z">
        <w:r w:rsidR="00F81370">
          <w:rPr>
            <w:rFonts w:ascii="Times New Roman" w:hAnsi="Times New Roman" w:cs="Times New Roman"/>
            <w:sz w:val="20"/>
            <w:szCs w:val="20"/>
          </w:rPr>
          <w:t xml:space="preserve"> o</w:t>
        </w:r>
      </w:ins>
      <w:ins w:id="58" w:author="Ferguson, James" w:date="2020-01-22T10:49:00Z">
        <w:r w:rsidR="00F81370">
          <w:rPr>
            <w:rFonts w:ascii="Times New Roman" w:hAnsi="Times New Roman" w:cs="Times New Roman"/>
            <w:sz w:val="20"/>
            <w:szCs w:val="20"/>
          </w:rPr>
          <w:t>f</w:t>
        </w:r>
      </w:ins>
      <w:ins w:id="59" w:author="Ferguson, James" w:date="2020-01-22T10:48:00Z">
        <w:r w:rsidR="00F81370">
          <w:rPr>
            <w:rFonts w:ascii="Times New Roman" w:hAnsi="Times New Roman" w:cs="Times New Roman"/>
            <w:sz w:val="20"/>
            <w:szCs w:val="20"/>
          </w:rPr>
          <w:t xml:space="preserve"> which</w:t>
        </w:r>
      </w:ins>
      <w:ins w:id="60" w:author="Ferguson, James" w:date="2020-01-22T06:56:00Z">
        <w:r w:rsidR="420EF00F" w:rsidRPr="29702687">
          <w:rPr>
            <w:rFonts w:ascii="Times New Roman" w:hAnsi="Times New Roman" w:cs="Times New Roman"/>
            <w:sz w:val="20"/>
            <w:szCs w:val="20"/>
          </w:rPr>
          <w:t xml:space="preserve"> </w:t>
        </w:r>
      </w:ins>
      <w:r w:rsidRPr="29702687">
        <w:rPr>
          <w:rFonts w:ascii="Times New Roman" w:hAnsi="Times New Roman" w:cs="Times New Roman"/>
          <w:sz w:val="20"/>
          <w:szCs w:val="20"/>
        </w:rPr>
        <w:t>could be improved upon</w:t>
      </w:r>
      <w:commentRangeEnd w:id="52"/>
      <w:r w:rsidR="79F3357B">
        <w:rPr>
          <w:rStyle w:val="CommentReference"/>
        </w:rPr>
        <w:commentReference w:id="52"/>
      </w:r>
      <w:commentRangeEnd w:id="53"/>
      <w:r w:rsidR="79F3357B">
        <w:rPr>
          <w:rStyle w:val="CommentReference"/>
        </w:rPr>
        <w:commentReference w:id="53"/>
      </w:r>
      <w:commentRangeEnd w:id="54"/>
      <w:r w:rsidR="00490756">
        <w:rPr>
          <w:rStyle w:val="CommentReference"/>
        </w:rPr>
        <w:commentReference w:id="54"/>
      </w:r>
      <w:commentRangeEnd w:id="55"/>
      <w:r w:rsidR="00490756">
        <w:rPr>
          <w:rStyle w:val="CommentReference"/>
        </w:rPr>
        <w:commentReference w:id="55"/>
      </w:r>
      <w:r w:rsidRPr="29702687">
        <w:rPr>
          <w:rFonts w:ascii="Times New Roman" w:hAnsi="Times New Roman" w:cs="Times New Roman"/>
          <w:sz w:val="20"/>
          <w:szCs w:val="20"/>
        </w:rPr>
        <w:t xml:space="preserve"> by increasing the number of </w:t>
      </w:r>
      <w:proofErr w:type="spellStart"/>
      <w:r w:rsidRPr="29702687">
        <w:rPr>
          <w:rFonts w:ascii="Times New Roman" w:hAnsi="Times New Roman" w:cs="Times New Roman"/>
          <w:sz w:val="20"/>
          <w:szCs w:val="20"/>
        </w:rPr>
        <w:t>pieltier</w:t>
      </w:r>
      <w:proofErr w:type="spellEnd"/>
      <w:r w:rsidRPr="29702687">
        <w:rPr>
          <w:rFonts w:ascii="Times New Roman" w:hAnsi="Times New Roman" w:cs="Times New Roman"/>
          <w:sz w:val="20"/>
          <w:szCs w:val="20"/>
        </w:rPr>
        <w:t xml:space="preserve"> modules and</w:t>
      </w:r>
      <w:commentRangeStart w:id="61"/>
      <w:r w:rsidRPr="29702687">
        <w:rPr>
          <w:rFonts w:ascii="Times New Roman" w:hAnsi="Times New Roman" w:cs="Times New Roman"/>
          <w:sz w:val="20"/>
          <w:szCs w:val="20"/>
        </w:rPr>
        <w:t xml:space="preserve"> improving the </w:t>
      </w:r>
      <w:ins w:id="62" w:author="Ferguson, James" w:date="2020-01-22T08:56:00Z">
        <w:r w:rsidR="3F5776A1" w:rsidRPr="29702687">
          <w:rPr>
            <w:rFonts w:ascii="Times New Roman" w:hAnsi="Times New Roman" w:cs="Times New Roman"/>
            <w:sz w:val="20"/>
            <w:szCs w:val="20"/>
          </w:rPr>
          <w:t xml:space="preserve">selection </w:t>
        </w:r>
      </w:ins>
      <w:ins w:id="63" w:author="Ferguson, James" w:date="2020-01-22T08:55:00Z">
        <w:r w:rsidR="3F5776A1" w:rsidRPr="29702687">
          <w:rPr>
            <w:rFonts w:ascii="Times New Roman" w:hAnsi="Times New Roman" w:cs="Times New Roman"/>
            <w:sz w:val="20"/>
            <w:szCs w:val="20"/>
          </w:rPr>
          <w:t>of the</w:t>
        </w:r>
      </w:ins>
      <w:ins w:id="64" w:author="Ferguson, James" w:date="2020-01-22T10:49:00Z">
        <w:r w:rsidR="00F81370">
          <w:rPr>
            <w:rFonts w:ascii="Times New Roman" w:hAnsi="Times New Roman" w:cs="Times New Roman"/>
            <w:sz w:val="20"/>
            <w:szCs w:val="20"/>
          </w:rPr>
          <w:t xml:space="preserve"> system’s</w:t>
        </w:r>
      </w:ins>
      <w:del w:id="65" w:author="Ferguson, James" w:date="2020-01-22T08:55:00Z">
        <w:r w:rsidRPr="29702687" w:rsidDel="60B4A737">
          <w:rPr>
            <w:rFonts w:ascii="Times New Roman" w:hAnsi="Times New Roman" w:cs="Times New Roman"/>
            <w:sz w:val="20"/>
            <w:szCs w:val="20"/>
          </w:rPr>
          <w:delText xml:space="preserve"> </w:delText>
        </w:r>
      </w:del>
      <w:ins w:id="66" w:author="Ferguson, James" w:date="2020-01-22T08:54:00Z">
        <w:r w:rsidR="3F5776A1" w:rsidRPr="29702687">
          <w:rPr>
            <w:rFonts w:ascii="Times New Roman" w:hAnsi="Times New Roman" w:cs="Times New Roman"/>
            <w:sz w:val="20"/>
            <w:szCs w:val="20"/>
          </w:rPr>
          <w:t xml:space="preserve"> </w:t>
        </w:r>
        <w:r w:rsidR="3F5776A1" w:rsidRPr="63A4BD37">
          <w:rPr>
            <w:rFonts w:ascii="Times New Roman" w:eastAsia="Times New Roman" w:hAnsi="Times New Roman" w:cs="Times New Roman"/>
            <w:color w:val="000000" w:themeColor="text1"/>
            <w:sz w:val="19"/>
            <w:szCs w:val="19"/>
            <w:rPrChange w:id="67" w:author="Ferguson, James" w:date="2020-01-22T08:56:00Z">
              <w:rPr/>
            </w:rPrChange>
          </w:rPr>
          <w:t>Proportional Integral Derivative (PID)</w:t>
        </w:r>
      </w:ins>
      <w:ins w:id="68" w:author="Ferguson, James" w:date="2020-01-22T08:55:00Z">
        <w:r w:rsidR="3F5776A1" w:rsidRPr="63A4BD37">
          <w:rPr>
            <w:rFonts w:ascii="Times New Roman" w:eastAsia="Times New Roman" w:hAnsi="Times New Roman" w:cs="Times New Roman"/>
            <w:color w:val="000000" w:themeColor="text1"/>
            <w:sz w:val="19"/>
            <w:szCs w:val="19"/>
            <w:rPrChange w:id="69" w:author="Ferguson, James" w:date="2020-01-22T08:56:00Z">
              <w:rPr/>
            </w:rPrChange>
          </w:rPr>
          <w:t xml:space="preserve"> </w:t>
        </w:r>
      </w:ins>
      <w:ins w:id="70" w:author="Ferguson, James" w:date="2020-01-22T10:05:00Z">
        <w:r w:rsidR="00CC393B" w:rsidRPr="63A4BD37">
          <w:rPr>
            <w:rFonts w:ascii="Times New Roman" w:eastAsia="Times New Roman" w:hAnsi="Times New Roman" w:cs="Times New Roman"/>
            <w:color w:val="000000" w:themeColor="text1"/>
            <w:sz w:val="19"/>
            <w:szCs w:val="19"/>
          </w:rPr>
          <w:t>constants</w:t>
        </w:r>
      </w:ins>
      <w:del w:id="71" w:author="Ferguson, James" w:date="2020-01-22T08:54:00Z">
        <w:r w:rsidRPr="29702687" w:rsidDel="55D984E9">
          <w:rPr>
            <w:rFonts w:ascii="Times New Roman" w:hAnsi="Times New Roman" w:cs="Times New Roman"/>
            <w:sz w:val="20"/>
            <w:szCs w:val="20"/>
          </w:rPr>
          <w:delText>of the software</w:delText>
        </w:r>
      </w:del>
      <w:r w:rsidRPr="29702687">
        <w:rPr>
          <w:rFonts w:ascii="Times New Roman" w:hAnsi="Times New Roman" w:cs="Times New Roman"/>
          <w:sz w:val="20"/>
          <w:szCs w:val="20"/>
        </w:rPr>
        <w:t>.</w:t>
      </w:r>
      <w:commentRangeEnd w:id="61"/>
      <w:r w:rsidR="79F3357B">
        <w:rPr>
          <w:rStyle w:val="CommentReference"/>
        </w:rPr>
        <w:commentReference w:id="61"/>
      </w:r>
    </w:p>
    <w:p w14:paraId="22E479D9" w14:textId="3ADE4D6D" w:rsidR="00474909" w:rsidRPr="001E3B64" w:rsidRDefault="001E3B64" w:rsidP="001E3B64">
      <w:pPr>
        <w:jc w:val="center"/>
        <w:rPr>
          <w:rFonts w:ascii="Times New Roman" w:hAnsi="Times New Roman" w:cs="Times New Roman"/>
          <w:b/>
          <w:sz w:val="20"/>
          <w:szCs w:val="20"/>
        </w:rPr>
      </w:pPr>
      <w:r w:rsidRPr="001E3B64">
        <w:rPr>
          <w:rFonts w:ascii="Times New Roman" w:hAnsi="Times New Roman" w:cs="Times New Roman"/>
          <w:b/>
          <w:sz w:val="20"/>
          <w:szCs w:val="20"/>
        </w:rPr>
        <w:t xml:space="preserve">1. </w:t>
      </w:r>
      <w:r w:rsidR="00474909" w:rsidRPr="001E3B64">
        <w:rPr>
          <w:rFonts w:ascii="Times New Roman" w:hAnsi="Times New Roman" w:cs="Times New Roman"/>
          <w:b/>
          <w:sz w:val="20"/>
          <w:szCs w:val="20"/>
        </w:rPr>
        <w:t>INTRODUCTION</w:t>
      </w:r>
    </w:p>
    <w:p w14:paraId="3223492F" w14:textId="4A46490B" w:rsidR="00474909" w:rsidRPr="00A242DA" w:rsidRDefault="29702687" w:rsidP="37747E7C">
      <w:pPr>
        <w:jc w:val="both"/>
        <w:rPr>
          <w:rFonts w:ascii="Times New Roman" w:hAnsi="Times New Roman" w:cs="Times New Roman"/>
          <w:sz w:val="20"/>
          <w:szCs w:val="20"/>
        </w:rPr>
      </w:pPr>
      <w:r w:rsidRPr="29702687">
        <w:rPr>
          <w:rFonts w:ascii="Times New Roman" w:hAnsi="Times New Roman" w:cs="Times New Roman"/>
          <w:sz w:val="20"/>
          <w:szCs w:val="20"/>
        </w:rPr>
        <w:t xml:space="preserve">Polymerase chain reaction (PCR) is a vital microbiology technique in which a DNA sequence </w:t>
      </w:r>
      <w:del w:id="72" w:author="Guest User" w:date="2020-01-22T07:53:00Z">
        <w:r w:rsidR="79F3357B" w:rsidRPr="29702687" w:rsidDel="29702687">
          <w:rPr>
            <w:rFonts w:ascii="Times New Roman" w:hAnsi="Times New Roman" w:cs="Times New Roman"/>
            <w:sz w:val="20"/>
            <w:szCs w:val="20"/>
          </w:rPr>
          <w:delText>are</w:delText>
        </w:r>
      </w:del>
      <w:ins w:id="73" w:author="Guest User" w:date="2020-01-22T07:53:00Z">
        <w:r w:rsidRPr="29702687">
          <w:rPr>
            <w:rFonts w:ascii="Times New Roman" w:hAnsi="Times New Roman" w:cs="Times New Roman"/>
            <w:sz w:val="20"/>
            <w:szCs w:val="20"/>
          </w:rPr>
          <w:t>is</w:t>
        </w:r>
      </w:ins>
      <w:r w:rsidRPr="29702687">
        <w:rPr>
          <w:rFonts w:ascii="Times New Roman" w:hAnsi="Times New Roman" w:cs="Times New Roman"/>
          <w:sz w:val="20"/>
          <w:szCs w:val="20"/>
        </w:rPr>
        <w:t xml:space="preserve"> amplified by being copied millions of times [1]. PCR has broad </w:t>
      </w:r>
      <w:del w:id="74" w:author="Guest User" w:date="2020-01-22T08:00:00Z">
        <w:r w:rsidR="79F3357B" w:rsidRPr="29702687" w:rsidDel="29702687">
          <w:rPr>
            <w:rFonts w:ascii="Times New Roman" w:hAnsi="Times New Roman" w:cs="Times New Roman"/>
            <w:sz w:val="20"/>
            <w:szCs w:val="20"/>
          </w:rPr>
          <w:delText>implications</w:delText>
        </w:r>
      </w:del>
      <w:ins w:id="75" w:author="Guest User" w:date="2020-01-22T08:00:00Z">
        <w:r w:rsidRPr="29702687">
          <w:rPr>
            <w:rFonts w:ascii="Times New Roman" w:hAnsi="Times New Roman" w:cs="Times New Roman"/>
            <w:sz w:val="20"/>
            <w:szCs w:val="20"/>
          </w:rPr>
          <w:t>applications</w:t>
        </w:r>
      </w:ins>
      <w:r w:rsidRPr="29702687">
        <w:rPr>
          <w:rFonts w:ascii="Times New Roman" w:hAnsi="Times New Roman" w:cs="Times New Roman"/>
          <w:sz w:val="20"/>
          <w:szCs w:val="20"/>
        </w:rPr>
        <w:t xml:space="preserve"> in bacteria testing, including </w:t>
      </w:r>
      <w:ins w:id="76" w:author="Guest User" w:date="2020-01-22T07:58:00Z">
        <w:r w:rsidRPr="29702687">
          <w:rPr>
            <w:rFonts w:ascii="Times New Roman" w:hAnsi="Times New Roman" w:cs="Times New Roman"/>
            <w:sz w:val="20"/>
            <w:szCs w:val="20"/>
          </w:rPr>
          <w:t>s</w:t>
        </w:r>
      </w:ins>
      <w:ins w:id="77" w:author="Guest User" w:date="2020-01-22T07:59:00Z">
        <w:r w:rsidRPr="29702687">
          <w:rPr>
            <w:rFonts w:ascii="Times New Roman" w:hAnsi="Times New Roman" w:cs="Times New Roman"/>
            <w:sz w:val="20"/>
            <w:szCs w:val="20"/>
          </w:rPr>
          <w:t xml:space="preserve">ource-tracking and </w:t>
        </w:r>
      </w:ins>
      <w:ins w:id="78" w:author="Guest User" w:date="2020-01-22T07:57:00Z">
        <w:r w:rsidRPr="29702687">
          <w:rPr>
            <w:rFonts w:ascii="Times New Roman" w:hAnsi="Times New Roman" w:cs="Times New Roman"/>
            <w:sz w:val="20"/>
            <w:szCs w:val="20"/>
          </w:rPr>
          <w:t>i</w:t>
        </w:r>
      </w:ins>
      <w:ins w:id="79" w:author="Guest User" w:date="2020-01-22T07:58:00Z">
        <w:r w:rsidRPr="29702687">
          <w:rPr>
            <w:rFonts w:ascii="Times New Roman" w:hAnsi="Times New Roman" w:cs="Times New Roman"/>
            <w:sz w:val="20"/>
            <w:szCs w:val="20"/>
          </w:rPr>
          <w:t xml:space="preserve">dentification of </w:t>
        </w:r>
      </w:ins>
      <w:ins w:id="80" w:author="Guest User" w:date="2020-01-22T07:59:00Z">
        <w:r w:rsidRPr="29702687">
          <w:rPr>
            <w:rFonts w:ascii="Times New Roman" w:hAnsi="Times New Roman" w:cs="Times New Roman"/>
            <w:sz w:val="20"/>
            <w:szCs w:val="20"/>
          </w:rPr>
          <w:t>pathogenic</w:t>
        </w:r>
      </w:ins>
      <w:ins w:id="81" w:author="Guest User" w:date="2020-01-22T07:58:00Z">
        <w:r w:rsidRPr="29702687">
          <w:rPr>
            <w:rFonts w:ascii="Times New Roman" w:hAnsi="Times New Roman" w:cs="Times New Roman"/>
            <w:sz w:val="20"/>
            <w:szCs w:val="20"/>
          </w:rPr>
          <w:t xml:space="preserve"> strains in </w:t>
        </w:r>
      </w:ins>
      <w:del w:id="82" w:author="Guest User" w:date="2020-01-22T08:00:00Z">
        <w:r w:rsidR="79F3357B" w:rsidRPr="29702687" w:rsidDel="29702687">
          <w:rPr>
            <w:rFonts w:ascii="Times New Roman" w:hAnsi="Times New Roman" w:cs="Times New Roman"/>
            <w:sz w:val="20"/>
            <w:szCs w:val="20"/>
          </w:rPr>
          <w:delText>rivers</w:delText>
        </w:r>
      </w:del>
      <w:ins w:id="83" w:author="Guest User" w:date="2020-01-22T08:00:00Z">
        <w:r w:rsidRPr="29702687">
          <w:rPr>
            <w:rFonts w:ascii="Times New Roman" w:hAnsi="Times New Roman" w:cs="Times New Roman"/>
            <w:sz w:val="20"/>
            <w:szCs w:val="20"/>
          </w:rPr>
          <w:t>surface waters</w:t>
        </w:r>
      </w:ins>
      <w:del w:id="84" w:author="Chatterley, Christie" w:date="2020-01-22T00:14:00Z">
        <w:r w:rsidRPr="29702687" w:rsidDel="7CA52103">
          <w:rPr>
            <w:rFonts w:ascii="Times New Roman" w:hAnsi="Times New Roman" w:cs="Times New Roman"/>
            <w:sz w:val="20"/>
            <w:szCs w:val="20"/>
          </w:rPr>
          <w:delText xml:space="preserve"> </w:delText>
        </w:r>
      </w:del>
      <w:del w:id="85" w:author="Guest User" w:date="2020-01-22T07:59:00Z">
        <w:r w:rsidR="79F3357B" w:rsidRPr="29702687" w:rsidDel="29702687">
          <w:rPr>
            <w:rFonts w:ascii="Times New Roman" w:hAnsi="Times New Roman" w:cs="Times New Roman"/>
            <w:sz w:val="20"/>
            <w:szCs w:val="20"/>
          </w:rPr>
          <w:delText>that may contain harmful bacteria</w:delText>
        </w:r>
      </w:del>
      <w:r w:rsidRPr="29702687">
        <w:rPr>
          <w:rFonts w:ascii="Times New Roman" w:hAnsi="Times New Roman" w:cs="Times New Roman"/>
          <w:sz w:val="20"/>
          <w:szCs w:val="20"/>
        </w:rPr>
        <w:t xml:space="preserve"> or </w:t>
      </w:r>
      <w:del w:id="86" w:author="Guest User" w:date="2020-01-22T07:59:00Z">
        <w:r w:rsidR="79F3357B" w:rsidRPr="29702687" w:rsidDel="29702687">
          <w:rPr>
            <w:rFonts w:ascii="Times New Roman" w:hAnsi="Times New Roman" w:cs="Times New Roman"/>
            <w:sz w:val="20"/>
            <w:szCs w:val="20"/>
          </w:rPr>
          <w:delText xml:space="preserve">infected </w:delText>
        </w:r>
      </w:del>
      <w:r w:rsidRPr="29702687">
        <w:rPr>
          <w:rFonts w:ascii="Times New Roman" w:hAnsi="Times New Roman" w:cs="Times New Roman"/>
          <w:sz w:val="20"/>
          <w:szCs w:val="20"/>
        </w:rPr>
        <w:t xml:space="preserve">blood streams [2]. By detecting the presence of </w:t>
      </w:r>
      <w:ins w:id="87" w:author="Guest User" w:date="2020-01-22T08:00:00Z">
        <w:r w:rsidRPr="29702687">
          <w:rPr>
            <w:rFonts w:ascii="Times New Roman" w:hAnsi="Times New Roman" w:cs="Times New Roman"/>
            <w:sz w:val="20"/>
            <w:szCs w:val="20"/>
          </w:rPr>
          <w:t xml:space="preserve">specific </w:t>
        </w:r>
      </w:ins>
      <w:r w:rsidRPr="29702687">
        <w:rPr>
          <w:rFonts w:ascii="Times New Roman" w:hAnsi="Times New Roman" w:cs="Times New Roman"/>
          <w:sz w:val="20"/>
          <w:szCs w:val="20"/>
        </w:rPr>
        <w:t>bacteria, treatment can be swifter and more effective.</w:t>
      </w:r>
    </w:p>
    <w:p w14:paraId="0EBB5144" w14:textId="09DB95D3" w:rsidR="00474909" w:rsidRPr="00A242DA" w:rsidRDefault="29702687" w:rsidP="1CEAD698">
      <w:pPr>
        <w:jc w:val="both"/>
        <w:rPr>
          <w:rFonts w:ascii="Times New Roman" w:hAnsi="Times New Roman" w:cs="Times New Roman"/>
          <w:sz w:val="20"/>
          <w:szCs w:val="20"/>
        </w:rPr>
      </w:pPr>
      <w:r w:rsidRPr="29702687">
        <w:rPr>
          <w:rFonts w:ascii="Times New Roman" w:hAnsi="Times New Roman" w:cs="Times New Roman"/>
          <w:sz w:val="20"/>
          <w:szCs w:val="20"/>
        </w:rPr>
        <w:t xml:space="preserve">PCR is achieved using a thermocycler which heats and cools </w:t>
      </w:r>
      <w:ins w:id="88" w:author="Guest User" w:date="2020-01-22T08:02:00Z">
        <w:r w:rsidRPr="29702687">
          <w:rPr>
            <w:rFonts w:ascii="Times New Roman" w:hAnsi="Times New Roman" w:cs="Times New Roman"/>
            <w:sz w:val="20"/>
            <w:szCs w:val="20"/>
          </w:rPr>
          <w:t xml:space="preserve">water (or blood) </w:t>
        </w:r>
      </w:ins>
      <w:r w:rsidRPr="29702687">
        <w:rPr>
          <w:rFonts w:ascii="Times New Roman" w:hAnsi="Times New Roman" w:cs="Times New Roman"/>
          <w:sz w:val="20"/>
          <w:szCs w:val="20"/>
        </w:rPr>
        <w:t xml:space="preserve">samples </w:t>
      </w:r>
      <w:del w:id="89" w:author="Guest User" w:date="2020-01-22T08:02:00Z">
        <w:r w:rsidR="79F3357B" w:rsidRPr="29702687" w:rsidDel="29702687">
          <w:rPr>
            <w:rFonts w:ascii="Times New Roman" w:hAnsi="Times New Roman" w:cs="Times New Roman"/>
            <w:sz w:val="20"/>
            <w:szCs w:val="20"/>
          </w:rPr>
          <w:delText xml:space="preserve">of bacteria </w:delText>
        </w:r>
      </w:del>
      <w:r w:rsidRPr="29702687">
        <w:rPr>
          <w:rFonts w:ascii="Times New Roman" w:hAnsi="Times New Roman" w:cs="Times New Roman"/>
          <w:sz w:val="20"/>
          <w:szCs w:val="20"/>
        </w:rPr>
        <w:t>mixed with reagents for a</w:t>
      </w:r>
      <w:del w:id="90" w:author="Ferguson, James" w:date="2020-01-22T10:38:00Z">
        <w:r w:rsidRPr="29702687" w:rsidDel="00D97517">
          <w:rPr>
            <w:rFonts w:ascii="Times New Roman" w:hAnsi="Times New Roman" w:cs="Times New Roman"/>
            <w:sz w:val="20"/>
            <w:szCs w:val="20"/>
          </w:rPr>
          <w:delText xml:space="preserve"> set</w:delText>
        </w:r>
      </w:del>
      <w:r w:rsidRPr="29702687">
        <w:rPr>
          <w:rFonts w:ascii="Times New Roman" w:hAnsi="Times New Roman" w:cs="Times New Roman"/>
          <w:sz w:val="20"/>
          <w:szCs w:val="20"/>
        </w:rPr>
        <w:t xml:space="preserve"> number of cycles. A thermocycler consists of two main components</w:t>
      </w:r>
      <w:ins w:id="91" w:author="Guest User" w:date="2020-01-22T08:03:00Z">
        <w:r w:rsidRPr="29702687">
          <w:rPr>
            <w:rFonts w:ascii="Times New Roman" w:hAnsi="Times New Roman" w:cs="Times New Roman"/>
            <w:sz w:val="20"/>
            <w:szCs w:val="20"/>
          </w:rPr>
          <w:t>:</w:t>
        </w:r>
      </w:ins>
      <w:del w:id="92" w:author="Guest User" w:date="2020-01-22T08:03:00Z">
        <w:r w:rsidR="79F3357B" w:rsidRPr="29702687" w:rsidDel="29702687">
          <w:rPr>
            <w:rFonts w:ascii="Times New Roman" w:hAnsi="Times New Roman" w:cs="Times New Roman"/>
            <w:sz w:val="20"/>
            <w:szCs w:val="20"/>
          </w:rPr>
          <w:delText>,</w:delText>
        </w:r>
      </w:del>
      <w:r w:rsidRPr="29702687">
        <w:rPr>
          <w:rFonts w:ascii="Times New Roman" w:hAnsi="Times New Roman" w:cs="Times New Roman"/>
          <w:sz w:val="20"/>
          <w:szCs w:val="20"/>
        </w:rPr>
        <w:t xml:space="preserve"> a heating block to control the temperature of the samples and a </w:t>
      </w:r>
      <w:commentRangeStart w:id="93"/>
      <w:r w:rsidRPr="29702687">
        <w:rPr>
          <w:rFonts w:ascii="Times New Roman" w:hAnsi="Times New Roman" w:cs="Times New Roman"/>
          <w:sz w:val="20"/>
          <w:szCs w:val="20"/>
        </w:rPr>
        <w:t>heated lid to prevent condensation on the top of the vials</w:t>
      </w:r>
      <w:commentRangeEnd w:id="93"/>
      <w:r w:rsidR="79F3357B">
        <w:rPr>
          <w:rStyle w:val="CommentReference"/>
        </w:rPr>
        <w:commentReference w:id="93"/>
      </w:r>
      <w:r w:rsidRPr="29702687">
        <w:rPr>
          <w:rFonts w:ascii="Times New Roman" w:hAnsi="Times New Roman" w:cs="Times New Roman"/>
          <w:sz w:val="20"/>
          <w:szCs w:val="20"/>
        </w:rPr>
        <w:t>. Many commercial thermocyclers are available on the market; however, they are</w:t>
      </w:r>
      <w:del w:id="94" w:author="Ferguson, James" w:date="2020-01-22T10:39:00Z">
        <w:r w:rsidRPr="29702687" w:rsidDel="00D97517">
          <w:rPr>
            <w:rFonts w:ascii="Times New Roman" w:hAnsi="Times New Roman" w:cs="Times New Roman"/>
            <w:sz w:val="20"/>
            <w:szCs w:val="20"/>
          </w:rPr>
          <w:delText xml:space="preserve"> often</w:delText>
        </w:r>
      </w:del>
      <w:r w:rsidRPr="29702687">
        <w:rPr>
          <w:rFonts w:ascii="Times New Roman" w:hAnsi="Times New Roman" w:cs="Times New Roman"/>
          <w:sz w:val="20"/>
          <w:szCs w:val="20"/>
        </w:rPr>
        <w:t xml:space="preserve"> expensive, immobile, or power hungry [3].</w:t>
      </w:r>
      <w:del w:id="95" w:author="Ferguson, James" w:date="2020-01-22T10:29:00Z">
        <w:r w:rsidRPr="29702687" w:rsidDel="00490756">
          <w:rPr>
            <w:rFonts w:ascii="Times New Roman" w:hAnsi="Times New Roman" w:cs="Times New Roman"/>
            <w:sz w:val="20"/>
            <w:szCs w:val="20"/>
          </w:rPr>
          <w:delText xml:space="preserve"> Open</w:delText>
        </w:r>
        <w:r w:rsidR="79F3357B" w:rsidRPr="29702687" w:rsidDel="00490756">
          <w:rPr>
            <w:rFonts w:ascii="Times New Roman" w:hAnsi="Times New Roman" w:cs="Times New Roman"/>
            <w:sz w:val="20"/>
            <w:szCs w:val="20"/>
          </w:rPr>
          <w:delText xml:space="preserve"> </w:delText>
        </w:r>
        <w:r w:rsidRPr="29702687" w:rsidDel="00490756">
          <w:rPr>
            <w:rFonts w:ascii="Times New Roman" w:hAnsi="Times New Roman" w:cs="Times New Roman"/>
            <w:sz w:val="20"/>
            <w:szCs w:val="20"/>
          </w:rPr>
          <w:delText xml:space="preserve">PCR </w:delText>
        </w:r>
      </w:del>
      <w:ins w:id="96" w:author="Guest User" w:date="2020-01-22T08:06:00Z">
        <w:del w:id="97" w:author="Ferguson, James" w:date="2020-01-22T10:29:00Z">
          <w:r w:rsidRPr="29702687" w:rsidDel="00490756">
            <w:rPr>
              <w:rFonts w:ascii="Times New Roman" w:hAnsi="Times New Roman" w:cs="Times New Roman"/>
              <w:sz w:val="20"/>
              <w:szCs w:val="20"/>
            </w:rPr>
            <w:delText>has developed</w:delText>
          </w:r>
        </w:del>
      </w:ins>
      <w:ins w:id="98" w:author="Guest User" w:date="2020-01-22T08:05:00Z">
        <w:del w:id="99" w:author="Ferguson, James" w:date="2020-01-22T10:29:00Z">
          <w:r w:rsidRPr="29702687" w:rsidDel="00490756">
            <w:rPr>
              <w:rFonts w:ascii="Times New Roman" w:hAnsi="Times New Roman" w:cs="Times New Roman"/>
              <w:sz w:val="20"/>
              <w:szCs w:val="20"/>
            </w:rPr>
            <w:delText xml:space="preserve"> a</w:delText>
          </w:r>
        </w:del>
      </w:ins>
      <w:ins w:id="100" w:author="Guest User" w:date="2020-01-22T08:06:00Z">
        <w:del w:id="101" w:author="Ferguson, James" w:date="2020-01-22T10:29:00Z">
          <w:r w:rsidRPr="29702687" w:rsidDel="00490756">
            <w:rPr>
              <w:rFonts w:ascii="Times New Roman" w:hAnsi="Times New Roman" w:cs="Times New Roman"/>
              <w:sz w:val="20"/>
              <w:szCs w:val="20"/>
            </w:rPr>
            <w:delText xml:space="preserve"> low-cost</w:delText>
          </w:r>
        </w:del>
      </w:ins>
      <w:ins w:id="102" w:author="Guest User" w:date="2020-01-22T08:05:00Z">
        <w:del w:id="103" w:author="Ferguson, James" w:date="2020-01-22T10:29:00Z">
          <w:r w:rsidRPr="29702687" w:rsidDel="00490756">
            <w:rPr>
              <w:rFonts w:ascii="Times New Roman" w:hAnsi="Times New Roman" w:cs="Times New Roman"/>
              <w:sz w:val="20"/>
              <w:szCs w:val="20"/>
            </w:rPr>
            <w:delText xml:space="preserve"> PCR thermocycler</w:delText>
          </w:r>
        </w:del>
        <w:del w:id="104" w:author="Ferguson, James" w:date="2020-01-22T07:02:00Z">
          <w:r w:rsidRPr="29702687" w:rsidDel="542E3D20">
            <w:rPr>
              <w:rFonts w:ascii="Times New Roman" w:hAnsi="Times New Roman" w:cs="Times New Roman"/>
              <w:sz w:val="20"/>
              <w:szCs w:val="20"/>
            </w:rPr>
            <w:delText xml:space="preserve"> </w:delText>
          </w:r>
        </w:del>
      </w:ins>
      <w:del w:id="105" w:author="Ferguson, James" w:date="2020-01-22T10:29:00Z">
        <w:r w:rsidR="79F3357B" w:rsidRPr="29702687" w:rsidDel="00490756">
          <w:rPr>
            <w:rFonts w:ascii="Times New Roman" w:hAnsi="Times New Roman" w:cs="Times New Roman"/>
            <w:sz w:val="20"/>
            <w:szCs w:val="20"/>
          </w:rPr>
          <w:delText>made thermocycler</w:delText>
        </w:r>
        <w:r w:rsidRPr="29702687" w:rsidDel="00490756">
          <w:rPr>
            <w:rFonts w:ascii="Times New Roman" w:hAnsi="Times New Roman" w:cs="Times New Roman"/>
            <w:sz w:val="20"/>
            <w:szCs w:val="20"/>
          </w:rPr>
          <w:delText xml:space="preserve"> that we drew inspiration from and aimed to improve upon [4]. </w:delText>
        </w:r>
      </w:del>
    </w:p>
    <w:p w14:paraId="4329523A" w14:textId="5BDA6ED2" w:rsidR="00474909" w:rsidRPr="00A242DA" w:rsidRDefault="29702687" w:rsidP="46914C18">
      <w:pPr>
        <w:jc w:val="both"/>
        <w:rPr>
          <w:rFonts w:ascii="Times New Roman" w:hAnsi="Times New Roman" w:cs="Times New Roman"/>
          <w:sz w:val="20"/>
          <w:szCs w:val="20"/>
        </w:rPr>
      </w:pPr>
      <w:r w:rsidRPr="29702687">
        <w:rPr>
          <w:rFonts w:ascii="Times New Roman" w:hAnsi="Times New Roman" w:cs="Times New Roman"/>
          <w:sz w:val="20"/>
          <w:szCs w:val="20"/>
        </w:rPr>
        <w:t>We aimed to design</w:t>
      </w:r>
      <w:del w:id="106" w:author="Ferguson, James" w:date="2020-01-22T06:56:00Z">
        <w:r w:rsidRPr="29702687" w:rsidDel="3B17A8AD">
          <w:rPr>
            <w:rFonts w:ascii="Times New Roman" w:hAnsi="Times New Roman" w:cs="Times New Roman"/>
            <w:sz w:val="20"/>
            <w:szCs w:val="20"/>
          </w:rPr>
          <w:delText xml:space="preserve"> </w:delText>
        </w:r>
        <w:r w:rsidRPr="29702687" w:rsidDel="3B17A8AD">
          <w:rPr>
            <w:rFonts w:ascii="Times New Roman" w:hAnsi="Times New Roman" w:cs="Times New Roman"/>
            <w:sz w:val="20"/>
            <w:szCs w:val="20"/>
            <w:highlight w:val="yellow"/>
            <w:rPrChange w:id="107" w:author="Guest User" w:date="2020-01-22T08:07:00Z">
              <w:rPr>
                <w:rFonts w:ascii="Times New Roman" w:hAnsi="Times New Roman" w:cs="Times New Roman"/>
                <w:sz w:val="20"/>
                <w:szCs w:val="20"/>
              </w:rPr>
            </w:rPrChange>
          </w:rPr>
          <w:delText>application specific</w:delText>
        </w:r>
      </w:del>
      <w:r w:rsidRPr="2876E342">
        <w:rPr>
          <w:rFonts w:ascii="Times New Roman" w:hAnsi="Times New Roman" w:cs="Times New Roman"/>
          <w:sz w:val="20"/>
          <w:szCs w:val="20"/>
        </w:rPr>
        <w:t xml:space="preserve"> hardware</w:t>
      </w:r>
      <w:r w:rsidRPr="29702687">
        <w:rPr>
          <w:rFonts w:ascii="Times New Roman" w:hAnsi="Times New Roman" w:cs="Times New Roman"/>
          <w:sz w:val="20"/>
          <w:szCs w:val="20"/>
        </w:rPr>
        <w:t xml:space="preserve"> for a thermocycler system </w:t>
      </w:r>
      <w:ins w:id="108" w:author="Ferguson, James" w:date="2020-01-22T07:02:00Z">
        <w:r w:rsidR="1791210D" w:rsidRPr="29702687">
          <w:rPr>
            <w:rFonts w:ascii="Times New Roman" w:hAnsi="Times New Roman" w:cs="Times New Roman"/>
            <w:sz w:val="20"/>
            <w:szCs w:val="20"/>
          </w:rPr>
          <w:t>and i</w:t>
        </w:r>
      </w:ins>
      <w:ins w:id="109" w:author="Ferguson, James" w:date="2020-01-22T07:03:00Z">
        <w:r w:rsidR="1791210D" w:rsidRPr="29702687">
          <w:rPr>
            <w:rFonts w:ascii="Times New Roman" w:hAnsi="Times New Roman" w:cs="Times New Roman"/>
            <w:sz w:val="20"/>
            <w:szCs w:val="20"/>
          </w:rPr>
          <w:t>dentify critical design parameters.</w:t>
        </w:r>
      </w:ins>
      <w:ins w:id="110" w:author="Ferguson, James" w:date="2020-01-22T07:02:00Z">
        <w:r w:rsidR="1791210D" w:rsidRPr="29702687">
          <w:rPr>
            <w:rFonts w:ascii="Times New Roman" w:hAnsi="Times New Roman" w:cs="Times New Roman"/>
            <w:sz w:val="20"/>
            <w:szCs w:val="20"/>
          </w:rPr>
          <w:t xml:space="preserve"> </w:t>
        </w:r>
      </w:ins>
      <w:ins w:id="111" w:author="Ferguson, James" w:date="2020-01-22T07:03:00Z">
        <w:r w:rsidR="7A86881D" w:rsidRPr="29702687">
          <w:rPr>
            <w:rFonts w:ascii="Times New Roman" w:hAnsi="Times New Roman" w:cs="Times New Roman"/>
            <w:sz w:val="20"/>
            <w:szCs w:val="20"/>
          </w:rPr>
          <w:t>W</w:t>
        </w:r>
      </w:ins>
      <w:ins w:id="112" w:author="Ferguson, James" w:date="2020-01-22T07:05:00Z">
        <w:r w:rsidR="1FC4FF6C" w:rsidRPr="29702687">
          <w:rPr>
            <w:rFonts w:ascii="Times New Roman" w:hAnsi="Times New Roman" w:cs="Times New Roman"/>
            <w:sz w:val="20"/>
            <w:szCs w:val="20"/>
          </w:rPr>
          <w:t>e</w:t>
        </w:r>
      </w:ins>
      <w:ins w:id="113" w:author="Ferguson, James" w:date="2020-01-22T07:04:00Z">
        <w:r w:rsidR="7A86881D" w:rsidRPr="29702687">
          <w:rPr>
            <w:rFonts w:ascii="Times New Roman" w:hAnsi="Times New Roman" w:cs="Times New Roman"/>
            <w:sz w:val="20"/>
            <w:szCs w:val="20"/>
          </w:rPr>
          <w:t xml:space="preserve"> intend</w:t>
        </w:r>
        <w:r w:rsidR="7A86881D" w:rsidRPr="3C255E48">
          <w:rPr>
            <w:rFonts w:ascii="Times New Roman" w:hAnsi="Times New Roman" w:cs="Times New Roman"/>
            <w:sz w:val="20"/>
            <w:szCs w:val="20"/>
            <w:rPrChange w:id="114" w:author="Ferguson, James" w:date="2020-01-22T07:04:00Z">
              <w:rPr/>
            </w:rPrChange>
          </w:rPr>
          <w:t xml:space="preserve"> </w:t>
        </w:r>
      </w:ins>
      <w:r w:rsidRPr="29702687">
        <w:rPr>
          <w:rFonts w:ascii="Times New Roman" w:hAnsi="Times New Roman" w:cs="Times New Roman"/>
          <w:sz w:val="20"/>
          <w:szCs w:val="20"/>
        </w:rPr>
        <w:t xml:space="preserve">that </w:t>
      </w:r>
      <w:ins w:id="115" w:author="Ferguson, James" w:date="2020-01-22T07:05:00Z">
        <w:r w:rsidR="2EB829FB" w:rsidRPr="29702687">
          <w:rPr>
            <w:rFonts w:ascii="Times New Roman" w:hAnsi="Times New Roman" w:cs="Times New Roman"/>
            <w:sz w:val="20"/>
            <w:szCs w:val="20"/>
          </w:rPr>
          <w:t>this thermocycler</w:t>
        </w:r>
        <w:r w:rsidR="00E2691E" w:rsidRPr="29702687">
          <w:rPr>
            <w:rFonts w:ascii="Times New Roman" w:hAnsi="Times New Roman" w:cs="Times New Roman"/>
            <w:sz w:val="20"/>
            <w:szCs w:val="20"/>
          </w:rPr>
          <w:t xml:space="preserve"> </w:t>
        </w:r>
      </w:ins>
      <w:del w:id="116" w:author="Ferguson, James" w:date="2020-01-22T07:04:00Z">
        <w:r w:rsidRPr="29702687" w:rsidDel="3C255E48">
          <w:rPr>
            <w:rFonts w:ascii="Times New Roman" w:hAnsi="Times New Roman" w:cs="Times New Roman"/>
            <w:sz w:val="20"/>
            <w:szCs w:val="20"/>
          </w:rPr>
          <w:delText>could</w:delText>
        </w:r>
      </w:del>
      <w:del w:id="117" w:author="Ferguson, James" w:date="2020-01-22T07:05:00Z">
        <w:r w:rsidRPr="29702687" w:rsidDel="27ECA308">
          <w:rPr>
            <w:rFonts w:ascii="Times New Roman" w:hAnsi="Times New Roman" w:cs="Times New Roman"/>
            <w:sz w:val="20"/>
            <w:szCs w:val="20"/>
          </w:rPr>
          <w:delText xml:space="preserve"> </w:delText>
        </w:r>
      </w:del>
      <w:ins w:id="118" w:author="Ferguson, James" w:date="2020-01-22T07:05:00Z">
        <w:r w:rsidR="74DBE112" w:rsidRPr="27ECA308">
          <w:rPr>
            <w:rFonts w:ascii="Times New Roman" w:hAnsi="Times New Roman" w:cs="Times New Roman"/>
            <w:sz w:val="20"/>
            <w:szCs w:val="20"/>
            <w:rPrChange w:id="119" w:author="Ferguson, James" w:date="2020-01-22T07:05:00Z">
              <w:rPr/>
            </w:rPrChange>
          </w:rPr>
          <w:t>could</w:t>
        </w:r>
        <w:r w:rsidRPr="27ECA308">
          <w:rPr>
            <w:rFonts w:ascii="Times New Roman" w:hAnsi="Times New Roman" w:cs="Times New Roman"/>
            <w:sz w:val="20"/>
            <w:szCs w:val="20"/>
            <w:rPrChange w:id="120" w:author="Ferguson, James" w:date="2020-01-22T07:05:00Z">
              <w:rPr/>
            </w:rPrChange>
          </w:rPr>
          <w:t xml:space="preserve"> </w:t>
        </w:r>
      </w:ins>
      <w:r w:rsidRPr="29702687">
        <w:rPr>
          <w:rFonts w:ascii="Times New Roman" w:hAnsi="Times New Roman" w:cs="Times New Roman"/>
          <w:sz w:val="20"/>
          <w:szCs w:val="20"/>
        </w:rPr>
        <w:t xml:space="preserve">be used with PCR tubes or </w:t>
      </w:r>
      <w:commentRangeStart w:id="121"/>
      <w:r w:rsidRPr="29702687">
        <w:rPr>
          <w:rFonts w:ascii="Times New Roman" w:hAnsi="Times New Roman" w:cs="Times New Roman"/>
          <w:sz w:val="20"/>
          <w:szCs w:val="20"/>
        </w:rPr>
        <w:t>microfluidic chambers</w:t>
      </w:r>
      <w:ins w:id="122" w:author="Ferguson, James" w:date="2020-01-22T07:36:00Z">
        <w:r w:rsidR="77CC92D2" w:rsidRPr="29702687">
          <w:rPr>
            <w:rFonts w:ascii="Times New Roman" w:hAnsi="Times New Roman" w:cs="Times New Roman"/>
            <w:sz w:val="20"/>
            <w:szCs w:val="20"/>
          </w:rPr>
          <w:t xml:space="preserve"> w</w:t>
        </w:r>
      </w:ins>
      <w:ins w:id="123" w:author="Ferguson, James" w:date="2020-01-22T07:37:00Z">
        <w:r w:rsidR="77CC92D2" w:rsidRPr="29702687">
          <w:rPr>
            <w:rFonts w:ascii="Times New Roman" w:hAnsi="Times New Roman" w:cs="Times New Roman"/>
            <w:sz w:val="20"/>
            <w:szCs w:val="20"/>
          </w:rPr>
          <w:t>hich would allow for a flow through device</w:t>
        </w:r>
      </w:ins>
      <w:commentRangeEnd w:id="121"/>
      <w:r w:rsidR="1EB62C26">
        <w:rPr>
          <w:rStyle w:val="CommentReference"/>
        </w:rPr>
        <w:commentReference w:id="121"/>
      </w:r>
      <w:r w:rsidRPr="29702687">
        <w:rPr>
          <w:rFonts w:ascii="Times New Roman" w:hAnsi="Times New Roman" w:cs="Times New Roman"/>
          <w:sz w:val="20"/>
          <w:szCs w:val="20"/>
        </w:rPr>
        <w:t xml:space="preserve">. </w:t>
      </w:r>
      <w:ins w:id="124" w:author="Ferguson, James" w:date="2020-01-22T07:33:00Z">
        <w:r w:rsidR="7AB2F381" w:rsidRPr="29702687">
          <w:rPr>
            <w:rFonts w:ascii="Times New Roman" w:hAnsi="Times New Roman" w:cs="Times New Roman"/>
            <w:sz w:val="20"/>
            <w:szCs w:val="20"/>
          </w:rPr>
          <w:t>We also int</w:t>
        </w:r>
      </w:ins>
      <w:ins w:id="125" w:author="Ferguson, James" w:date="2020-01-22T07:34:00Z">
        <w:r w:rsidR="7AB2F381" w:rsidRPr="29702687">
          <w:rPr>
            <w:rFonts w:ascii="Times New Roman" w:hAnsi="Times New Roman" w:cs="Times New Roman"/>
            <w:sz w:val="20"/>
            <w:szCs w:val="20"/>
          </w:rPr>
          <w:t>end</w:t>
        </w:r>
      </w:ins>
      <w:ins w:id="126" w:author="Ferguson, James" w:date="2020-01-22T07:33:00Z">
        <w:r w:rsidR="7AB2F381" w:rsidRPr="29702687">
          <w:rPr>
            <w:rFonts w:ascii="Times New Roman" w:hAnsi="Times New Roman" w:cs="Times New Roman"/>
            <w:sz w:val="20"/>
            <w:szCs w:val="20"/>
          </w:rPr>
          <w:t xml:space="preserve"> </w:t>
        </w:r>
      </w:ins>
      <w:ins w:id="127" w:author="Ferguson, James" w:date="2020-01-22T07:35:00Z">
        <w:r w:rsidR="259276B4" w:rsidRPr="29702687">
          <w:rPr>
            <w:rFonts w:ascii="Times New Roman" w:hAnsi="Times New Roman" w:cs="Times New Roman"/>
            <w:sz w:val="20"/>
            <w:szCs w:val="20"/>
          </w:rPr>
          <w:t xml:space="preserve">that </w:t>
        </w:r>
      </w:ins>
      <w:ins w:id="128" w:author="Ferguson, James" w:date="2020-01-22T07:33:00Z">
        <w:r w:rsidR="7AB2F381" w:rsidRPr="29702687">
          <w:rPr>
            <w:rFonts w:ascii="Times New Roman" w:hAnsi="Times New Roman" w:cs="Times New Roman"/>
            <w:sz w:val="20"/>
            <w:szCs w:val="20"/>
          </w:rPr>
          <w:t>th</w:t>
        </w:r>
      </w:ins>
      <w:ins w:id="129" w:author="Ferguson, James" w:date="2020-01-22T07:35:00Z">
        <w:r w:rsidR="03700033" w:rsidRPr="29702687">
          <w:rPr>
            <w:rFonts w:ascii="Times New Roman" w:hAnsi="Times New Roman" w:cs="Times New Roman"/>
            <w:sz w:val="20"/>
            <w:szCs w:val="20"/>
          </w:rPr>
          <w:t>is</w:t>
        </w:r>
      </w:ins>
      <w:ins w:id="130" w:author="Ferguson, James" w:date="2020-01-22T07:33:00Z">
        <w:r w:rsidR="7AB2F381" w:rsidRPr="29702687">
          <w:rPr>
            <w:rFonts w:ascii="Times New Roman" w:hAnsi="Times New Roman" w:cs="Times New Roman"/>
            <w:sz w:val="20"/>
            <w:szCs w:val="20"/>
          </w:rPr>
          <w:t xml:space="preserve"> system</w:t>
        </w:r>
      </w:ins>
      <w:ins w:id="131" w:author="Ferguson, James" w:date="2020-01-22T07:34:00Z">
        <w:r w:rsidR="27FB752A" w:rsidRPr="29702687">
          <w:rPr>
            <w:rFonts w:ascii="Times New Roman" w:hAnsi="Times New Roman" w:cs="Times New Roman"/>
            <w:sz w:val="20"/>
            <w:szCs w:val="20"/>
          </w:rPr>
          <w:t xml:space="preserve"> </w:t>
        </w:r>
      </w:ins>
      <w:ins w:id="132" w:author="Ferguson, James" w:date="2020-01-22T07:35:00Z">
        <w:r w:rsidR="1FA07A6E" w:rsidRPr="29702687">
          <w:rPr>
            <w:rFonts w:ascii="Times New Roman" w:hAnsi="Times New Roman" w:cs="Times New Roman"/>
            <w:sz w:val="20"/>
            <w:szCs w:val="20"/>
          </w:rPr>
          <w:t>will</w:t>
        </w:r>
        <w:r w:rsidR="7AB2F381" w:rsidRPr="29702687">
          <w:rPr>
            <w:rFonts w:ascii="Times New Roman" w:hAnsi="Times New Roman" w:cs="Times New Roman"/>
            <w:sz w:val="20"/>
            <w:szCs w:val="20"/>
          </w:rPr>
          <w:t xml:space="preserve"> </w:t>
        </w:r>
        <w:r w:rsidR="0850140C" w:rsidRPr="29702687">
          <w:rPr>
            <w:rFonts w:ascii="Times New Roman" w:hAnsi="Times New Roman" w:cs="Times New Roman"/>
            <w:sz w:val="20"/>
            <w:szCs w:val="20"/>
          </w:rPr>
          <w:t xml:space="preserve">eventually be </w:t>
        </w:r>
        <w:r w:rsidR="7AB2F381" w:rsidRPr="29702687">
          <w:rPr>
            <w:rFonts w:ascii="Times New Roman" w:hAnsi="Times New Roman" w:cs="Times New Roman"/>
            <w:sz w:val="20"/>
            <w:szCs w:val="20"/>
          </w:rPr>
          <w:t>field deployable</w:t>
        </w:r>
      </w:ins>
      <w:ins w:id="133" w:author="Ferguson, James" w:date="2020-01-22T07:34:00Z">
        <w:r w:rsidR="54965636" w:rsidRPr="29702687">
          <w:rPr>
            <w:rFonts w:ascii="Times New Roman" w:hAnsi="Times New Roman" w:cs="Times New Roman"/>
            <w:sz w:val="20"/>
            <w:szCs w:val="20"/>
          </w:rPr>
          <w:t>.</w:t>
        </w:r>
      </w:ins>
      <w:del w:id="134" w:author="Ferguson, James" w:date="2020-01-22T07:33:00Z">
        <w:r w:rsidRPr="29702687" w:rsidDel="0DB28BF1">
          <w:rPr>
            <w:rFonts w:ascii="Times New Roman" w:hAnsi="Times New Roman" w:cs="Times New Roman"/>
            <w:sz w:val="20"/>
            <w:szCs w:val="20"/>
          </w:rPr>
          <w:delText xml:space="preserve">additional components to create an automated system that could be </w:delText>
        </w:r>
      </w:del>
      <w:ins w:id="135" w:author="Guest User" w:date="2020-01-22T08:09:00Z">
        <w:del w:id="136" w:author="Ferguson, James" w:date="2020-01-22T07:33:00Z">
          <w:r w:rsidRPr="29702687" w:rsidDel="0DB28BF1">
            <w:rPr>
              <w:rFonts w:ascii="Times New Roman" w:hAnsi="Times New Roman" w:cs="Times New Roman"/>
              <w:sz w:val="20"/>
              <w:szCs w:val="20"/>
            </w:rPr>
            <w:delText>field-</w:delText>
          </w:r>
        </w:del>
      </w:ins>
      <w:del w:id="137" w:author="Ferguson, James" w:date="2020-01-22T07:33:00Z">
        <w:r w:rsidRPr="29702687" w:rsidDel="0DB28BF1">
          <w:rPr>
            <w:rFonts w:ascii="Times New Roman" w:hAnsi="Times New Roman" w:cs="Times New Roman"/>
            <w:sz w:val="20"/>
            <w:szCs w:val="20"/>
          </w:rPr>
          <w:delText>deploy</w:delText>
        </w:r>
      </w:del>
      <w:ins w:id="138" w:author="Guest User" w:date="2020-01-22T08:10:00Z">
        <w:del w:id="139" w:author="Ferguson, James" w:date="2020-01-22T07:33:00Z">
          <w:r w:rsidRPr="29702687" w:rsidDel="0DB28BF1">
            <w:rPr>
              <w:rFonts w:ascii="Times New Roman" w:hAnsi="Times New Roman" w:cs="Times New Roman"/>
              <w:sz w:val="20"/>
              <w:szCs w:val="20"/>
            </w:rPr>
            <w:delText>able</w:delText>
          </w:r>
        </w:del>
      </w:ins>
      <w:del w:id="140" w:author="Guest User" w:date="2020-01-22T08:10:00Z">
        <w:r w:rsidR="1EB62C26" w:rsidRPr="29702687" w:rsidDel="29702687">
          <w:rPr>
            <w:rFonts w:ascii="Times New Roman" w:hAnsi="Times New Roman" w:cs="Times New Roman"/>
            <w:sz w:val="20"/>
            <w:szCs w:val="20"/>
          </w:rPr>
          <w:delText>ed in field in further studies</w:delText>
        </w:r>
      </w:del>
      <w:del w:id="141" w:author="Ferguson, James" w:date="2020-01-22T07:33:00Z">
        <w:r w:rsidRPr="29702687" w:rsidDel="0DB28BF1">
          <w:rPr>
            <w:rFonts w:ascii="Times New Roman" w:hAnsi="Times New Roman" w:cs="Times New Roman"/>
            <w:sz w:val="20"/>
            <w:szCs w:val="20"/>
          </w:rPr>
          <w:delText>.</w:delText>
        </w:r>
      </w:del>
    </w:p>
    <w:p w14:paraId="2894FCB8" w14:textId="618F8C45" w:rsidR="79F3357B" w:rsidRDefault="79F3357B" w:rsidP="6E94D4E1">
      <w:pPr>
        <w:jc w:val="center"/>
        <w:rPr>
          <w:rFonts w:ascii="Times New Roman" w:hAnsi="Times New Roman" w:cs="Times New Roman"/>
          <w:b/>
          <w:bCs/>
          <w:sz w:val="20"/>
          <w:szCs w:val="20"/>
        </w:rPr>
      </w:pPr>
      <w:r w:rsidRPr="6E94D4E1">
        <w:rPr>
          <w:rFonts w:ascii="Times New Roman" w:hAnsi="Times New Roman" w:cs="Times New Roman"/>
          <w:b/>
          <w:bCs/>
          <w:sz w:val="20"/>
          <w:szCs w:val="20"/>
        </w:rPr>
        <w:t>2.</w:t>
      </w:r>
      <w:r w:rsidR="58068AEC" w:rsidRPr="6E94D4E1">
        <w:rPr>
          <w:rFonts w:ascii="Times New Roman" w:hAnsi="Times New Roman" w:cs="Times New Roman"/>
          <w:b/>
          <w:bCs/>
          <w:sz w:val="20"/>
          <w:szCs w:val="20"/>
        </w:rPr>
        <w:t xml:space="preserve"> </w:t>
      </w:r>
      <w:r w:rsidRPr="6E94D4E1">
        <w:rPr>
          <w:rFonts w:ascii="Times New Roman" w:hAnsi="Times New Roman" w:cs="Times New Roman"/>
          <w:b/>
          <w:bCs/>
          <w:sz w:val="20"/>
          <w:szCs w:val="20"/>
        </w:rPr>
        <w:t>MATERIALS AND METHODS</w:t>
      </w:r>
    </w:p>
    <w:p w14:paraId="11600A77" w14:textId="0198A228" w:rsidR="00474909" w:rsidDel="00714994" w:rsidRDefault="0B031689" w:rsidP="0B031689">
      <w:pPr>
        <w:jc w:val="both"/>
        <w:rPr>
          <w:del w:id="142" w:author="Ferguson, James" w:date="2020-01-22T10:32:00Z"/>
          <w:rFonts w:ascii="Times New Roman" w:hAnsi="Times New Roman" w:cs="Times New Roman"/>
          <w:sz w:val="20"/>
          <w:szCs w:val="20"/>
        </w:rPr>
      </w:pPr>
      <w:r w:rsidRPr="0B031689">
        <w:rPr>
          <w:rFonts w:ascii="Times New Roman" w:hAnsi="Times New Roman" w:cs="Times New Roman"/>
          <w:b/>
          <w:bCs/>
          <w:sz w:val="20"/>
          <w:szCs w:val="20"/>
        </w:rPr>
        <w:t>2.1 Hardware</w:t>
      </w:r>
    </w:p>
    <w:p w14:paraId="579193A6" w14:textId="77777777" w:rsidR="00714994" w:rsidRPr="001E3B64" w:rsidRDefault="00714994" w:rsidP="0B031689">
      <w:pPr>
        <w:jc w:val="both"/>
        <w:rPr>
          <w:ins w:id="143" w:author="Ferguson, James" w:date="2020-01-22T10:32:00Z"/>
          <w:rFonts w:ascii="Times New Roman" w:hAnsi="Times New Roman" w:cs="Times New Roman"/>
          <w:b/>
          <w:bCs/>
          <w:sz w:val="20"/>
          <w:szCs w:val="20"/>
        </w:rPr>
      </w:pPr>
    </w:p>
    <w:p w14:paraId="70DDA7D2" w14:textId="234120D1" w:rsidR="0B031689" w:rsidRDefault="29702687" w:rsidP="0B031689">
      <w:pPr>
        <w:jc w:val="both"/>
        <w:rPr>
          <w:rFonts w:ascii="Times New Roman" w:hAnsi="Times New Roman" w:cs="Times New Roman"/>
          <w:b/>
          <w:bCs/>
          <w:sz w:val="20"/>
          <w:szCs w:val="20"/>
        </w:rPr>
      </w:pPr>
      <w:r w:rsidRPr="29702687">
        <w:rPr>
          <w:rFonts w:ascii="Times New Roman" w:hAnsi="Times New Roman" w:cs="Times New Roman"/>
          <w:sz w:val="20"/>
          <w:szCs w:val="20"/>
        </w:rPr>
        <w:t xml:space="preserve">The </w:t>
      </w:r>
      <w:commentRangeStart w:id="144"/>
      <w:r w:rsidRPr="29702687">
        <w:rPr>
          <w:rFonts w:ascii="Times New Roman" w:hAnsi="Times New Roman" w:cs="Times New Roman"/>
          <w:sz w:val="20"/>
          <w:szCs w:val="20"/>
        </w:rPr>
        <w:t>following figures</w:t>
      </w:r>
      <w:commentRangeEnd w:id="144"/>
      <w:r w:rsidR="0B031689">
        <w:rPr>
          <w:rStyle w:val="CommentReference"/>
        </w:rPr>
        <w:commentReference w:id="144"/>
      </w:r>
      <w:r w:rsidRPr="29702687">
        <w:rPr>
          <w:rFonts w:ascii="Times New Roman" w:hAnsi="Times New Roman" w:cs="Times New Roman"/>
          <w:sz w:val="20"/>
          <w:szCs w:val="20"/>
        </w:rPr>
        <w:t xml:space="preserve"> detail the hardware setup for this thermocycler.</w:t>
      </w:r>
      <w:ins w:id="145" w:author="Ferguson, James" w:date="2020-01-22T08:48:00Z">
        <w:r w:rsidR="6E9396E0" w:rsidRPr="29702687">
          <w:rPr>
            <w:rFonts w:ascii="Times New Roman" w:hAnsi="Times New Roman" w:cs="Times New Roman"/>
            <w:sz w:val="20"/>
            <w:szCs w:val="20"/>
          </w:rPr>
          <w:t xml:space="preserve"> Fig. 1 shows images of the </w:t>
        </w:r>
      </w:ins>
      <w:ins w:id="146" w:author="Ferguson, James" w:date="2020-01-22T08:50:00Z">
        <w:r w:rsidR="67492866" w:rsidRPr="29702687">
          <w:rPr>
            <w:rFonts w:ascii="Times New Roman" w:hAnsi="Times New Roman" w:cs="Times New Roman"/>
            <w:sz w:val="20"/>
            <w:szCs w:val="20"/>
          </w:rPr>
          <w:t>thermo</w:t>
        </w:r>
      </w:ins>
      <w:ins w:id="147" w:author="Ferguson, James" w:date="2020-01-22T08:48:00Z">
        <w:r w:rsidR="6E9396E0" w:rsidRPr="29702687">
          <w:rPr>
            <w:rFonts w:ascii="Times New Roman" w:hAnsi="Times New Roman" w:cs="Times New Roman"/>
            <w:sz w:val="20"/>
            <w:szCs w:val="20"/>
          </w:rPr>
          <w:t xml:space="preserve">cycler. </w:t>
        </w:r>
      </w:ins>
      <w:ins w:id="148" w:author="Ferguson, James" w:date="2020-01-22T08:50:00Z">
        <w:r w:rsidR="034C8A8D" w:rsidRPr="29702687">
          <w:rPr>
            <w:rFonts w:ascii="Times New Roman" w:hAnsi="Times New Roman" w:cs="Times New Roman"/>
            <w:sz w:val="20"/>
            <w:szCs w:val="20"/>
          </w:rPr>
          <w:t xml:space="preserve">Fig. 2 shows </w:t>
        </w:r>
      </w:ins>
      <w:ins w:id="149" w:author="Ferguson, James" w:date="2020-01-22T08:51:00Z">
        <w:r w:rsidR="034C8A8D" w:rsidRPr="29702687">
          <w:rPr>
            <w:rFonts w:ascii="Times New Roman" w:hAnsi="Times New Roman" w:cs="Times New Roman"/>
            <w:sz w:val="20"/>
            <w:szCs w:val="20"/>
          </w:rPr>
          <w:t>how compo</w:t>
        </w:r>
        <w:r w:rsidR="1998AAF4" w:rsidRPr="2C9960FC">
          <w:rPr>
            <w:rFonts w:ascii="Times New Roman" w:hAnsi="Times New Roman" w:cs="Times New Roman"/>
            <w:sz w:val="20"/>
            <w:szCs w:val="20"/>
            <w:rPrChange w:id="150" w:author="Ferguson, James" w:date="2020-01-22T08:51:00Z">
              <w:rPr/>
            </w:rPrChange>
          </w:rPr>
          <w:t>n</w:t>
        </w:r>
        <w:r w:rsidR="034C8A8D" w:rsidRPr="29702687">
          <w:rPr>
            <w:rFonts w:ascii="Times New Roman" w:hAnsi="Times New Roman" w:cs="Times New Roman"/>
            <w:sz w:val="20"/>
            <w:szCs w:val="20"/>
          </w:rPr>
          <w:t>ents are connected.</w:t>
        </w:r>
      </w:ins>
    </w:p>
    <w:p w14:paraId="5C097B72" w14:textId="6F19E25D" w:rsidR="6E94D4E1" w:rsidRDefault="6E94D4E1" w:rsidP="351AC2FB">
      <w:pPr>
        <w:jc w:val="both"/>
      </w:pPr>
      <w:r>
        <w:rPr>
          <w:noProof/>
        </w:rPr>
        <w:drawing>
          <wp:inline distT="0" distB="0" distL="0" distR="0" wp14:anchorId="41E617D6" wp14:editId="2F1C940F">
            <wp:extent cx="2527739" cy="1811548"/>
            <wp:effectExtent l="0" t="0" r="6350" b="0"/>
            <wp:docPr id="46634138" name="Picture 1574832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8328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5446" cy="1831405"/>
                    </a:xfrm>
                    <a:prstGeom prst="rect">
                      <a:avLst/>
                    </a:prstGeom>
                  </pic:spPr>
                </pic:pic>
              </a:graphicData>
            </a:graphic>
          </wp:inline>
        </w:drawing>
      </w:r>
    </w:p>
    <w:p w14:paraId="1A9F4D67" w14:textId="42A61532" w:rsidR="0B031689" w:rsidRDefault="0B031689" w:rsidP="0B031689">
      <w:pPr>
        <w:jc w:val="both"/>
        <w:rPr>
          <w:rFonts w:ascii="Times New Roman" w:hAnsi="Times New Roman" w:cs="Times New Roman"/>
          <w:sz w:val="20"/>
          <w:szCs w:val="20"/>
        </w:rPr>
      </w:pPr>
      <w:r w:rsidRPr="0B031689">
        <w:rPr>
          <w:rFonts w:ascii="Times New Roman" w:hAnsi="Times New Roman" w:cs="Times New Roman"/>
          <w:sz w:val="20"/>
          <w:szCs w:val="20"/>
        </w:rPr>
        <w:t xml:space="preserve">Fig.1 (a) Thermocycler setup. (b) Heating block wells. (c) Current drivers, </w:t>
      </w:r>
      <w:r w:rsidRPr="0B031689">
        <w:rPr>
          <w:rFonts w:ascii="Times New Roman" w:eastAsia="Times New Roman" w:hAnsi="Times New Roman" w:cs="Times New Roman"/>
          <w:color w:val="000000" w:themeColor="text1"/>
          <w:sz w:val="20"/>
          <w:szCs w:val="20"/>
        </w:rPr>
        <w:t>programmable logic controller (PLC), and low pass filters mounted to a circuit board.</w:t>
      </w:r>
    </w:p>
    <w:p w14:paraId="2C7E2457" w14:textId="022924EB" w:rsidR="00474909" w:rsidRPr="00A242DA" w:rsidRDefault="00474909" w:rsidP="6E94D4E1">
      <w:pPr>
        <w:jc w:val="both"/>
        <w:rPr>
          <w:rFonts w:ascii="Times New Roman" w:hAnsi="Times New Roman" w:cs="Times New Roman"/>
          <w:sz w:val="20"/>
          <w:szCs w:val="20"/>
        </w:rPr>
      </w:pPr>
      <w:r>
        <w:rPr>
          <w:noProof/>
        </w:rPr>
        <w:drawing>
          <wp:inline distT="0" distB="0" distL="0" distR="0" wp14:anchorId="063F3576" wp14:editId="030AFFCA">
            <wp:extent cx="2544792" cy="3346577"/>
            <wp:effectExtent l="0" t="0" r="8255" b="6350"/>
            <wp:docPr id="615793016" name="Picture 341495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49538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4835" cy="3372935"/>
                    </a:xfrm>
                    <a:prstGeom prst="rect">
                      <a:avLst/>
                    </a:prstGeom>
                  </pic:spPr>
                </pic:pic>
              </a:graphicData>
            </a:graphic>
          </wp:inline>
        </w:drawing>
      </w:r>
    </w:p>
    <w:p w14:paraId="7E44DE6A" w14:textId="1D3A4F3D" w:rsidR="00474909" w:rsidRPr="00A242DA" w:rsidRDefault="00474909" w:rsidP="69C76E36">
      <w:pPr>
        <w:jc w:val="both"/>
        <w:rPr>
          <w:rFonts w:ascii="Times New Roman" w:hAnsi="Times New Roman" w:cs="Times New Roman"/>
          <w:sz w:val="20"/>
          <w:szCs w:val="20"/>
        </w:rPr>
      </w:pPr>
      <w:r w:rsidRPr="69C76E36">
        <w:rPr>
          <w:rFonts w:ascii="Times New Roman" w:hAnsi="Times New Roman" w:cs="Times New Roman"/>
          <w:sz w:val="20"/>
          <w:szCs w:val="20"/>
        </w:rPr>
        <w:t>Fig.</w:t>
      </w:r>
      <w:r w:rsidR="7B838522" w:rsidRPr="69C76E36">
        <w:rPr>
          <w:rFonts w:ascii="Times New Roman" w:hAnsi="Times New Roman" w:cs="Times New Roman"/>
          <w:sz w:val="20"/>
          <w:szCs w:val="20"/>
        </w:rPr>
        <w:t>2</w:t>
      </w:r>
      <w:r w:rsidRPr="69C76E36">
        <w:rPr>
          <w:rFonts w:ascii="Times New Roman" w:hAnsi="Times New Roman" w:cs="Times New Roman"/>
          <w:sz w:val="20"/>
          <w:szCs w:val="20"/>
        </w:rPr>
        <w:t xml:space="preserve"> (a) Thermocycler hardware connection schematic. (b) Low pass filter used by the </w:t>
      </w:r>
      <w:proofErr w:type="spellStart"/>
      <w:r w:rsidRPr="69C76E36">
        <w:rPr>
          <w:rFonts w:ascii="Times New Roman" w:hAnsi="Times New Roman" w:cs="Times New Roman"/>
          <w:sz w:val="20"/>
          <w:szCs w:val="20"/>
        </w:rPr>
        <w:t>thermoresistors</w:t>
      </w:r>
      <w:proofErr w:type="spellEnd"/>
      <w:r w:rsidRPr="69C76E36">
        <w:rPr>
          <w:rFonts w:ascii="Times New Roman" w:hAnsi="Times New Roman" w:cs="Times New Roman"/>
          <w:sz w:val="20"/>
          <w:szCs w:val="20"/>
        </w:rPr>
        <w:t xml:space="preserve"> to stabilize analog signals</w:t>
      </w:r>
      <w:del w:id="151" w:author="Ferguson, James" w:date="2020-01-22T10:54:00Z">
        <w:r w:rsidRPr="69C76E36" w:rsidDel="00E82073">
          <w:rPr>
            <w:rFonts w:ascii="Times New Roman" w:hAnsi="Times New Roman" w:cs="Times New Roman"/>
            <w:sz w:val="20"/>
            <w:szCs w:val="20"/>
          </w:rPr>
          <w:delText xml:space="preserve"> to the ATMEGA328P</w:delText>
        </w:r>
      </w:del>
      <w:r w:rsidRPr="69C76E36">
        <w:rPr>
          <w:rFonts w:ascii="Times New Roman" w:hAnsi="Times New Roman" w:cs="Times New Roman"/>
          <w:sz w:val="20"/>
          <w:szCs w:val="20"/>
        </w:rPr>
        <w:t xml:space="preserve">. </w:t>
      </w:r>
    </w:p>
    <w:p w14:paraId="33158D48" w14:textId="293DAA6D" w:rsidR="00474909" w:rsidRPr="00A242DA" w:rsidRDefault="79F3357B" w:rsidP="30B4E752">
      <w:pPr>
        <w:jc w:val="both"/>
        <w:rPr>
          <w:rFonts w:ascii="Times New Roman" w:hAnsi="Times New Roman" w:cs="Times New Roman"/>
          <w:sz w:val="20"/>
          <w:szCs w:val="20"/>
        </w:rPr>
      </w:pPr>
      <w:r w:rsidRPr="30B4E752">
        <w:rPr>
          <w:rFonts w:ascii="Times New Roman" w:hAnsi="Times New Roman" w:cs="Times New Roman"/>
          <w:sz w:val="20"/>
          <w:szCs w:val="20"/>
        </w:rPr>
        <w:t xml:space="preserve">An ATMEGA328P programmable logic controller (PLC) regulates the moment to moment temperature via four 12711-9L31-09CQ </w:t>
      </w:r>
      <w:proofErr w:type="spellStart"/>
      <w:r w:rsidR="2AB4F721" w:rsidRPr="30B4E752">
        <w:rPr>
          <w:rFonts w:ascii="Times New Roman" w:hAnsi="Times New Roman" w:cs="Times New Roman"/>
          <w:sz w:val="20"/>
          <w:szCs w:val="20"/>
        </w:rPr>
        <w:t>peltier</w:t>
      </w:r>
      <w:proofErr w:type="spellEnd"/>
      <w:r w:rsidR="1D8E84B6" w:rsidRPr="30B4E752">
        <w:rPr>
          <w:rFonts w:ascii="Times New Roman" w:hAnsi="Times New Roman" w:cs="Times New Roman"/>
          <w:sz w:val="20"/>
          <w:szCs w:val="20"/>
        </w:rPr>
        <w:t xml:space="preserve"> modules and an </w:t>
      </w:r>
      <w:r w:rsidR="104BC40E" w:rsidRPr="30B4E752">
        <w:rPr>
          <w:rFonts w:ascii="Times New Roman" w:eastAsia="Times New Roman" w:hAnsi="Times New Roman" w:cs="Times New Roman"/>
          <w:color w:val="000000" w:themeColor="text1"/>
          <w:sz w:val="19"/>
          <w:szCs w:val="19"/>
        </w:rPr>
        <w:lastRenderedPageBreak/>
        <w:t>AOLE ASH-25DA</w:t>
      </w:r>
      <w:r w:rsidR="1D8E84B6" w:rsidRPr="30B4E752">
        <w:rPr>
          <w:rFonts w:ascii="Times New Roman" w:eastAsia="Times New Roman" w:hAnsi="Times New Roman" w:cs="Times New Roman"/>
          <w:color w:val="000000" w:themeColor="text1"/>
          <w:sz w:val="19"/>
          <w:szCs w:val="19"/>
        </w:rPr>
        <w:t xml:space="preserve"> </w:t>
      </w:r>
      <w:r w:rsidR="1D8E84B6" w:rsidRPr="30B4E752">
        <w:rPr>
          <w:rFonts w:ascii="Times New Roman" w:hAnsi="Times New Roman" w:cs="Times New Roman"/>
          <w:sz w:val="20"/>
          <w:szCs w:val="20"/>
        </w:rPr>
        <w:t xml:space="preserve">solid state relay (SSR) connected to </w:t>
      </w:r>
      <w:r w:rsidR="0DC4C411" w:rsidRPr="30B4E752">
        <w:rPr>
          <w:rFonts w:ascii="Times New Roman" w:hAnsi="Times New Roman" w:cs="Times New Roman"/>
          <w:sz w:val="20"/>
          <w:szCs w:val="20"/>
        </w:rPr>
        <w:t xml:space="preserve">a </w:t>
      </w:r>
      <w:proofErr w:type="spellStart"/>
      <w:r w:rsidR="0DC4C411" w:rsidRPr="30B4E752">
        <w:rPr>
          <w:rFonts w:ascii="Times New Roman" w:hAnsi="Times New Roman" w:cs="Times New Roman"/>
          <w:sz w:val="20"/>
          <w:szCs w:val="20"/>
        </w:rPr>
        <w:t>Zerostart</w:t>
      </w:r>
      <w:proofErr w:type="spellEnd"/>
      <w:r w:rsidR="0DC4C411" w:rsidRPr="30B4E752">
        <w:rPr>
          <w:rFonts w:ascii="Times New Roman" w:hAnsi="Times New Roman" w:cs="Times New Roman"/>
          <w:sz w:val="20"/>
          <w:szCs w:val="20"/>
        </w:rPr>
        <w:t xml:space="preserve"> 3400063 250 W silicone heating pad.</w:t>
      </w:r>
    </w:p>
    <w:p w14:paraId="5CD9D7E6" w14:textId="4F4D548C" w:rsidR="00474909" w:rsidRPr="00A242DA" w:rsidRDefault="00474909" w:rsidP="30B4E752">
      <w:pPr>
        <w:jc w:val="both"/>
        <w:rPr>
          <w:rFonts w:ascii="Times New Roman" w:hAnsi="Times New Roman" w:cs="Times New Roman"/>
          <w:sz w:val="20"/>
          <w:szCs w:val="20"/>
        </w:rPr>
      </w:pPr>
      <w:r w:rsidRPr="30B4E752">
        <w:rPr>
          <w:rFonts w:ascii="Times New Roman" w:hAnsi="Times New Roman" w:cs="Times New Roman"/>
          <w:sz w:val="20"/>
          <w:szCs w:val="20"/>
        </w:rPr>
        <w:t xml:space="preserve">The heating block is constructed from </w:t>
      </w:r>
      <w:ins w:id="152" w:author="Chatterley, Christie [2]" w:date="2020-01-22T10:15:00Z">
        <w:r w:rsidR="00BD6BE7">
          <w:rPr>
            <w:rFonts w:ascii="Times New Roman" w:hAnsi="Times New Roman" w:cs="Times New Roman"/>
            <w:sz w:val="20"/>
            <w:szCs w:val="20"/>
          </w:rPr>
          <w:t xml:space="preserve">6061 </w:t>
        </w:r>
      </w:ins>
      <w:proofErr w:type="gramStart"/>
      <w:r w:rsidRPr="30B4E752">
        <w:rPr>
          <w:rFonts w:ascii="Times New Roman" w:hAnsi="Times New Roman" w:cs="Times New Roman"/>
          <w:sz w:val="20"/>
          <w:szCs w:val="20"/>
        </w:rPr>
        <w:t>aluminum</w:t>
      </w:r>
      <w:proofErr w:type="gramEnd"/>
      <w:r w:rsidRPr="30B4E752">
        <w:rPr>
          <w:rFonts w:ascii="Times New Roman" w:hAnsi="Times New Roman" w:cs="Times New Roman"/>
          <w:sz w:val="20"/>
          <w:szCs w:val="20"/>
        </w:rPr>
        <w:t xml:space="preserve"> </w:t>
      </w:r>
      <w:del w:id="153" w:author="Chatterley, Christie [2]" w:date="2020-01-22T10:15:00Z">
        <w:r w:rsidRPr="30B4E752" w:rsidDel="00BD6BE7">
          <w:rPr>
            <w:rFonts w:ascii="Times New Roman" w:hAnsi="Times New Roman" w:cs="Times New Roman"/>
            <w:sz w:val="20"/>
            <w:szCs w:val="20"/>
          </w:rPr>
          <w:delText xml:space="preserve">6061 </w:delText>
        </w:r>
      </w:del>
      <w:r w:rsidRPr="30B4E752">
        <w:rPr>
          <w:rFonts w:ascii="Times New Roman" w:hAnsi="Times New Roman" w:cs="Times New Roman"/>
          <w:sz w:val="20"/>
          <w:szCs w:val="20"/>
        </w:rPr>
        <w:t>with 56 wells</w:t>
      </w:r>
      <w:ins w:id="154" w:author="Chatterley, Christie [2]" w:date="2020-01-22T10:15:00Z">
        <w:r w:rsidR="009E537B">
          <w:rPr>
            <w:rFonts w:ascii="Times New Roman" w:hAnsi="Times New Roman" w:cs="Times New Roman"/>
            <w:sz w:val="20"/>
            <w:szCs w:val="20"/>
          </w:rPr>
          <w:t xml:space="preserve"> (</w:t>
        </w:r>
      </w:ins>
      <w:ins w:id="155" w:author="Chatterley, Christie [2]" w:date="2020-01-22T10:16:00Z">
        <w:r w:rsidR="009E537B">
          <w:rPr>
            <w:rFonts w:ascii="Times New Roman" w:hAnsi="Times New Roman" w:cs="Times New Roman"/>
            <w:sz w:val="20"/>
            <w:szCs w:val="20"/>
          </w:rPr>
          <w:t>diameter/depth?)</w:t>
        </w:r>
      </w:ins>
      <w:r w:rsidRPr="30B4E752">
        <w:rPr>
          <w:rFonts w:ascii="Times New Roman" w:hAnsi="Times New Roman" w:cs="Times New Roman"/>
          <w:sz w:val="20"/>
          <w:szCs w:val="20"/>
        </w:rPr>
        <w:t xml:space="preserve"> drilled for housing samples. Four </w:t>
      </w:r>
      <w:proofErr w:type="spellStart"/>
      <w:r w:rsidRPr="30B4E752">
        <w:rPr>
          <w:rFonts w:ascii="Times New Roman" w:hAnsi="Times New Roman" w:cs="Times New Roman"/>
          <w:sz w:val="20"/>
          <w:szCs w:val="20"/>
        </w:rPr>
        <w:t>peltiers</w:t>
      </w:r>
      <w:proofErr w:type="spellEnd"/>
      <w:r w:rsidRPr="30B4E752">
        <w:rPr>
          <w:rFonts w:ascii="Times New Roman" w:hAnsi="Times New Roman" w:cs="Times New Roman"/>
          <w:sz w:val="20"/>
          <w:szCs w:val="20"/>
        </w:rPr>
        <w:t xml:space="preserve"> are mounted in parallel, both electrically and physically, between </w:t>
      </w:r>
      <w:ins w:id="156" w:author="Chatterley, Christie [2]" w:date="2020-01-22T10:16:00Z">
        <w:r w:rsidR="00161278">
          <w:rPr>
            <w:rFonts w:ascii="Times New Roman" w:hAnsi="Times New Roman" w:cs="Times New Roman"/>
            <w:sz w:val="20"/>
            <w:szCs w:val="20"/>
          </w:rPr>
          <w:t>the</w:t>
        </w:r>
      </w:ins>
      <w:del w:id="157" w:author="Chatterley, Christie [2]" w:date="2020-01-22T10:16:00Z">
        <w:r w:rsidRPr="30B4E752" w:rsidDel="00161278">
          <w:rPr>
            <w:rFonts w:ascii="Times New Roman" w:hAnsi="Times New Roman" w:cs="Times New Roman"/>
            <w:sz w:val="20"/>
            <w:szCs w:val="20"/>
          </w:rPr>
          <w:delText>said</w:delText>
        </w:r>
      </w:del>
      <w:r w:rsidRPr="30B4E752">
        <w:rPr>
          <w:rFonts w:ascii="Times New Roman" w:hAnsi="Times New Roman" w:cs="Times New Roman"/>
          <w:sz w:val="20"/>
          <w:szCs w:val="20"/>
        </w:rPr>
        <w:t xml:space="preserve"> heating block and an extruded aluminum heatsink. The heatsink is cooled by a 120</w:t>
      </w:r>
      <w:ins w:id="158" w:author="Chatterley, Christie [2]" w:date="2020-01-22T11:04:00Z">
        <w:r w:rsidR="00705099">
          <w:rPr>
            <w:rFonts w:ascii="Times New Roman" w:hAnsi="Times New Roman" w:cs="Times New Roman"/>
            <w:sz w:val="20"/>
            <w:szCs w:val="20"/>
          </w:rPr>
          <w:t xml:space="preserve"> </w:t>
        </w:r>
      </w:ins>
      <w:r w:rsidRPr="30B4E752">
        <w:rPr>
          <w:rFonts w:ascii="Times New Roman" w:hAnsi="Times New Roman" w:cs="Times New Roman"/>
          <w:sz w:val="20"/>
          <w:szCs w:val="20"/>
        </w:rPr>
        <w:t>mm</w:t>
      </w:r>
      <w:ins w:id="159" w:author="Ferguson, James" w:date="2020-01-22T10:55:00Z">
        <w:r w:rsidR="00E82073">
          <w:rPr>
            <w:rFonts w:ascii="Times New Roman" w:hAnsi="Times New Roman" w:cs="Times New Roman"/>
            <w:sz w:val="20"/>
            <w:szCs w:val="20"/>
          </w:rPr>
          <w:t xml:space="preserve"> 12 V</w:t>
        </w:r>
      </w:ins>
      <w:r w:rsidRPr="30B4E752">
        <w:rPr>
          <w:rFonts w:ascii="Times New Roman" w:hAnsi="Times New Roman" w:cs="Times New Roman"/>
          <w:sz w:val="20"/>
          <w:szCs w:val="20"/>
        </w:rPr>
        <w:t xml:space="preserve"> fan</w:t>
      </w:r>
      <w:ins w:id="160" w:author="Chatterley, Christie [2]" w:date="2020-01-22T10:17:00Z">
        <w:del w:id="161" w:author="Ferguson, James" w:date="2020-01-22T10:54:00Z">
          <w:r w:rsidR="00161278" w:rsidDel="00E82073">
            <w:rPr>
              <w:rFonts w:ascii="Times New Roman" w:hAnsi="Times New Roman" w:cs="Times New Roman"/>
              <w:sz w:val="20"/>
              <w:szCs w:val="20"/>
            </w:rPr>
            <w:delText xml:space="preserve"> (wattage?)</w:delText>
          </w:r>
        </w:del>
      </w:ins>
      <w:r w:rsidRPr="30B4E752">
        <w:rPr>
          <w:rFonts w:ascii="Times New Roman" w:hAnsi="Times New Roman" w:cs="Times New Roman"/>
          <w:sz w:val="20"/>
          <w:szCs w:val="20"/>
        </w:rPr>
        <w:t xml:space="preserve">. Two VNH5019 current drivers regulate voltage across each </w:t>
      </w:r>
      <w:proofErr w:type="spellStart"/>
      <w:r w:rsidRPr="30B4E752">
        <w:rPr>
          <w:rFonts w:ascii="Times New Roman" w:hAnsi="Times New Roman" w:cs="Times New Roman"/>
          <w:sz w:val="20"/>
          <w:szCs w:val="20"/>
        </w:rPr>
        <w:t>peltier</w:t>
      </w:r>
      <w:proofErr w:type="spellEnd"/>
      <w:r w:rsidRPr="30B4E752">
        <w:rPr>
          <w:rFonts w:ascii="Times New Roman" w:hAnsi="Times New Roman" w:cs="Times New Roman"/>
          <w:sz w:val="20"/>
          <w:szCs w:val="20"/>
        </w:rPr>
        <w:t xml:space="preserve"> module. Depending on the polarity, the </w:t>
      </w:r>
      <w:proofErr w:type="spellStart"/>
      <w:r w:rsidRPr="30B4E752">
        <w:rPr>
          <w:rFonts w:ascii="Times New Roman" w:hAnsi="Times New Roman" w:cs="Times New Roman"/>
          <w:sz w:val="20"/>
          <w:szCs w:val="20"/>
        </w:rPr>
        <w:t>peltiers</w:t>
      </w:r>
      <w:proofErr w:type="spellEnd"/>
      <w:r w:rsidRPr="30B4E752">
        <w:rPr>
          <w:rFonts w:ascii="Times New Roman" w:hAnsi="Times New Roman" w:cs="Times New Roman"/>
          <w:sz w:val="20"/>
          <w:szCs w:val="20"/>
        </w:rPr>
        <w:t xml:space="preserve"> will either pump heat into or out of the block. The </w:t>
      </w:r>
      <w:proofErr w:type="spellStart"/>
      <w:r w:rsidRPr="30B4E752">
        <w:rPr>
          <w:rFonts w:ascii="Times New Roman" w:hAnsi="Times New Roman" w:cs="Times New Roman"/>
          <w:sz w:val="20"/>
          <w:szCs w:val="20"/>
        </w:rPr>
        <w:t>peltiers</w:t>
      </w:r>
      <w:proofErr w:type="spellEnd"/>
      <w:r w:rsidRPr="30B4E752">
        <w:rPr>
          <w:rFonts w:ascii="Times New Roman" w:hAnsi="Times New Roman" w:cs="Times New Roman"/>
          <w:sz w:val="20"/>
          <w:szCs w:val="20"/>
        </w:rPr>
        <w:t xml:space="preserve"> are powered using a 15 V 600 W power supply. </w:t>
      </w:r>
    </w:p>
    <w:p w14:paraId="475F9124" w14:textId="11A6BD7A" w:rsidR="4B5B7398" w:rsidRDefault="79F3357B">
      <w:pPr>
        <w:jc w:val="both"/>
        <w:rPr>
          <w:rFonts w:ascii="Times New Roman" w:hAnsi="Times New Roman" w:cs="Times New Roman"/>
          <w:sz w:val="20"/>
          <w:szCs w:val="20"/>
          <w:rPrChange w:id="162" w:author="Ferguson, James" w:date="2020-01-22T08:17:00Z">
            <w:rPr/>
          </w:rPrChange>
        </w:rPr>
        <w:pPrChange w:id="163" w:author="Ferguson, James" w:date="2020-01-22T08:17:00Z">
          <w:pPr/>
        </w:pPrChange>
      </w:pPr>
      <w:r w:rsidRPr="4BE2B6C0">
        <w:rPr>
          <w:rFonts w:ascii="Times New Roman" w:hAnsi="Times New Roman" w:cs="Times New Roman"/>
          <w:sz w:val="20"/>
          <w:szCs w:val="20"/>
        </w:rPr>
        <w:t xml:space="preserve">The heating lid is composed of two components, the silicone heating pad and a copper plate. Copper was chosen for the plate due to its </w:t>
      </w:r>
      <w:del w:id="164" w:author="Chatterley, Christie [2]" w:date="2020-01-22T11:02:00Z">
        <w:r w:rsidRPr="4BE2B6C0" w:rsidDel="0086630B">
          <w:rPr>
            <w:rFonts w:ascii="Times New Roman" w:hAnsi="Times New Roman" w:cs="Times New Roman"/>
            <w:sz w:val="20"/>
            <w:szCs w:val="20"/>
          </w:rPr>
          <w:delText>good heat conducting</w:delText>
        </w:r>
      </w:del>
      <w:ins w:id="165" w:author="Chatterley, Christie [2]" w:date="2020-01-22T11:02:00Z">
        <w:r w:rsidR="0086630B">
          <w:rPr>
            <w:rFonts w:ascii="Times New Roman" w:hAnsi="Times New Roman" w:cs="Times New Roman"/>
            <w:sz w:val="20"/>
            <w:szCs w:val="20"/>
          </w:rPr>
          <w:t>conductive</w:t>
        </w:r>
      </w:ins>
      <w:r w:rsidRPr="4BE2B6C0">
        <w:rPr>
          <w:rFonts w:ascii="Times New Roman" w:hAnsi="Times New Roman" w:cs="Times New Roman"/>
          <w:sz w:val="20"/>
          <w:szCs w:val="20"/>
        </w:rPr>
        <w:t xml:space="preserve"> properties. The silicone pad is plugged into a 120 </w:t>
      </w:r>
      <w:del w:id="166" w:author="Chatterley, Christie [2]" w:date="2020-01-22T11:03:00Z">
        <w:r w:rsidRPr="4BE2B6C0" w:rsidDel="009F7FBF">
          <w:rPr>
            <w:rFonts w:ascii="Times New Roman" w:hAnsi="Times New Roman" w:cs="Times New Roman"/>
            <w:sz w:val="20"/>
            <w:szCs w:val="20"/>
          </w:rPr>
          <w:delText xml:space="preserve">VRMS </w:delText>
        </w:r>
      </w:del>
      <w:proofErr w:type="spellStart"/>
      <w:ins w:id="167" w:author="Chatterley, Christie [2]" w:date="2020-01-22T11:03:00Z">
        <w:r w:rsidR="009F7FBF" w:rsidRPr="4BE2B6C0">
          <w:rPr>
            <w:rFonts w:ascii="Times New Roman" w:hAnsi="Times New Roman" w:cs="Times New Roman"/>
            <w:sz w:val="20"/>
            <w:szCs w:val="20"/>
          </w:rPr>
          <w:t>V</w:t>
        </w:r>
        <w:r w:rsidR="009F7FBF">
          <w:rPr>
            <w:rFonts w:ascii="Times New Roman" w:hAnsi="Times New Roman" w:cs="Times New Roman"/>
            <w:sz w:val="20"/>
            <w:szCs w:val="20"/>
          </w:rPr>
          <w:t>rms</w:t>
        </w:r>
        <w:proofErr w:type="spellEnd"/>
        <w:r w:rsidR="009F7FBF" w:rsidRPr="4BE2B6C0">
          <w:rPr>
            <w:rFonts w:ascii="Times New Roman" w:hAnsi="Times New Roman" w:cs="Times New Roman"/>
            <w:sz w:val="20"/>
            <w:szCs w:val="20"/>
          </w:rPr>
          <w:t xml:space="preserve"> </w:t>
        </w:r>
      </w:ins>
      <w:r w:rsidRPr="4BE2B6C0">
        <w:rPr>
          <w:rFonts w:ascii="Times New Roman" w:hAnsi="Times New Roman" w:cs="Times New Roman"/>
          <w:sz w:val="20"/>
          <w:szCs w:val="20"/>
        </w:rPr>
        <w:t>wall socket and connected to an SSR which turn</w:t>
      </w:r>
      <w:ins w:id="168" w:author="Chatterley, Christie [2]" w:date="2020-01-22T11:04:00Z">
        <w:r w:rsidR="004F4A8D">
          <w:rPr>
            <w:rFonts w:ascii="Times New Roman" w:hAnsi="Times New Roman" w:cs="Times New Roman"/>
            <w:sz w:val="20"/>
            <w:szCs w:val="20"/>
          </w:rPr>
          <w:t>s</w:t>
        </w:r>
      </w:ins>
      <w:r w:rsidRPr="4BE2B6C0">
        <w:rPr>
          <w:rFonts w:ascii="Times New Roman" w:hAnsi="Times New Roman" w:cs="Times New Roman"/>
          <w:sz w:val="20"/>
          <w:szCs w:val="20"/>
        </w:rPr>
        <w:t xml:space="preserve"> on the pad if the plate is less than 90°C.</w:t>
      </w:r>
      <w:ins w:id="169" w:author="Ferguson, James" w:date="2020-01-22T10:05:00Z">
        <w:r w:rsidR="00CC393B">
          <w:rPr>
            <w:rFonts w:ascii="Times New Roman" w:hAnsi="Times New Roman" w:cs="Times New Roman"/>
            <w:sz w:val="20"/>
            <w:szCs w:val="20"/>
          </w:rPr>
          <w:t xml:space="preserve"> </w:t>
        </w:r>
      </w:ins>
      <w:ins w:id="170" w:author="Ferguson, James" w:date="2020-01-22T08:16:00Z">
        <w:r w:rsidR="4B5B7398" w:rsidRPr="04B1A81B">
          <w:rPr>
            <w:rFonts w:ascii="Times New Roman" w:hAnsi="Times New Roman" w:cs="Times New Roman"/>
            <w:sz w:val="20"/>
            <w:szCs w:val="20"/>
            <w:rPrChange w:id="171" w:author="Ferguson, James" w:date="2020-01-22T08:16:00Z">
              <w:rPr/>
            </w:rPrChange>
          </w:rPr>
          <w:t xml:space="preserve">Temperatures where measured via </w:t>
        </w:r>
        <w:proofErr w:type="spellStart"/>
        <w:r w:rsidR="4B5B7398" w:rsidRPr="04B1A81B">
          <w:rPr>
            <w:rFonts w:ascii="Times New Roman" w:hAnsi="Times New Roman" w:cs="Times New Roman"/>
            <w:sz w:val="20"/>
            <w:szCs w:val="20"/>
            <w:rPrChange w:id="172" w:author="Ferguson, James" w:date="2020-01-22T08:16:00Z">
              <w:rPr/>
            </w:rPrChange>
          </w:rPr>
          <w:t>thermoresistors</w:t>
        </w:r>
        <w:proofErr w:type="spellEnd"/>
        <w:r w:rsidR="4B5B7398" w:rsidRPr="04B1A81B">
          <w:rPr>
            <w:rFonts w:ascii="Times New Roman" w:hAnsi="Times New Roman" w:cs="Times New Roman"/>
            <w:sz w:val="20"/>
            <w:szCs w:val="20"/>
            <w:rPrChange w:id="173" w:author="Ferguson, James" w:date="2020-01-22T08:16:00Z">
              <w:rPr/>
            </w:rPrChange>
          </w:rPr>
          <w:t xml:space="preserve"> on the bottom of the copper </w:t>
        </w:r>
        <w:r w:rsidR="4B5B7398" w:rsidRPr="3E5986E4">
          <w:rPr>
            <w:rFonts w:ascii="Times New Roman" w:hAnsi="Times New Roman" w:cs="Times New Roman"/>
            <w:sz w:val="20"/>
            <w:szCs w:val="20"/>
            <w:rPrChange w:id="174" w:author="Ferguson, James" w:date="2020-01-22T08:16:00Z">
              <w:rPr/>
            </w:rPrChange>
          </w:rPr>
          <w:t xml:space="preserve">plate and </w:t>
        </w:r>
      </w:ins>
      <w:ins w:id="175" w:author="Ferguson, James" w:date="2020-01-22T08:17:00Z">
        <w:r w:rsidR="26876AF5" w:rsidRPr="3E5986E4">
          <w:rPr>
            <w:rFonts w:ascii="Times New Roman" w:hAnsi="Times New Roman" w:cs="Times New Roman"/>
            <w:sz w:val="20"/>
            <w:szCs w:val="20"/>
            <w:rPrChange w:id="176" w:author="Ferguson, James" w:date="2020-01-22T08:16:00Z">
              <w:rPr/>
            </w:rPrChange>
          </w:rPr>
          <w:t>inside a small hole in</w:t>
        </w:r>
      </w:ins>
      <w:ins w:id="177" w:author="Ferguson, James" w:date="2020-01-22T08:16:00Z">
        <w:r w:rsidR="4B5B7398" w:rsidRPr="3E5986E4">
          <w:rPr>
            <w:rFonts w:ascii="Times New Roman" w:hAnsi="Times New Roman" w:cs="Times New Roman"/>
            <w:sz w:val="20"/>
            <w:szCs w:val="20"/>
            <w:rPrChange w:id="178" w:author="Ferguson, James" w:date="2020-01-22T08:16:00Z">
              <w:rPr/>
            </w:rPrChange>
          </w:rPr>
          <w:t xml:space="preserve"> the heati</w:t>
        </w:r>
      </w:ins>
      <w:ins w:id="179" w:author="Ferguson, James" w:date="2020-01-22T08:17:00Z">
        <w:r w:rsidR="4B5B7398" w:rsidRPr="3E5986E4">
          <w:rPr>
            <w:rFonts w:ascii="Times New Roman" w:hAnsi="Times New Roman" w:cs="Times New Roman"/>
            <w:sz w:val="20"/>
            <w:szCs w:val="20"/>
            <w:rPrChange w:id="180" w:author="Ferguson, James" w:date="2020-01-22T08:16:00Z">
              <w:rPr/>
            </w:rPrChange>
          </w:rPr>
          <w:t>ng block</w:t>
        </w:r>
        <w:r w:rsidR="46EC7743" w:rsidRPr="3E5986E4">
          <w:rPr>
            <w:rFonts w:ascii="Times New Roman" w:hAnsi="Times New Roman" w:cs="Times New Roman"/>
            <w:sz w:val="20"/>
            <w:szCs w:val="20"/>
            <w:rPrChange w:id="181" w:author="Ferguson, James" w:date="2020-01-22T08:16:00Z">
              <w:rPr/>
            </w:rPrChange>
          </w:rPr>
          <w:t>.</w:t>
        </w:r>
      </w:ins>
    </w:p>
    <w:p w14:paraId="27983387" w14:textId="77777777" w:rsidR="00474909" w:rsidRPr="001E3B64" w:rsidRDefault="00474909" w:rsidP="00A871E0">
      <w:pPr>
        <w:jc w:val="both"/>
        <w:rPr>
          <w:rFonts w:ascii="Times New Roman" w:hAnsi="Times New Roman" w:cs="Times New Roman"/>
          <w:b/>
          <w:sz w:val="20"/>
          <w:szCs w:val="20"/>
        </w:rPr>
      </w:pPr>
      <w:r w:rsidRPr="001E3B64">
        <w:rPr>
          <w:rFonts w:ascii="Times New Roman" w:hAnsi="Times New Roman" w:cs="Times New Roman"/>
          <w:b/>
          <w:sz w:val="20"/>
          <w:szCs w:val="20"/>
        </w:rPr>
        <w:t>2.2 Software</w:t>
      </w:r>
    </w:p>
    <w:p w14:paraId="6B66A2E7" w14:textId="3AE6BA23" w:rsidR="0083221A" w:rsidRPr="00A242DA" w:rsidDel="672BFD7F" w:rsidRDefault="00474909" w:rsidP="0083221A">
      <w:pPr>
        <w:jc w:val="both"/>
        <w:rPr>
          <w:ins w:id="182" w:author="Chatterley, Christie [2]" w:date="2020-01-22T11:07:00Z"/>
          <w:del w:id="183" w:author="Ferguson, James" w:date="2020-01-22T08:04:00Z"/>
          <w:rFonts w:ascii="Times New Roman" w:hAnsi="Times New Roman" w:cs="Times New Roman"/>
          <w:sz w:val="20"/>
          <w:szCs w:val="20"/>
        </w:rPr>
      </w:pPr>
      <w:r w:rsidRPr="00A242DA">
        <w:rPr>
          <w:rFonts w:ascii="Times New Roman" w:hAnsi="Times New Roman" w:cs="Times New Roman"/>
          <w:sz w:val="20"/>
          <w:szCs w:val="20"/>
        </w:rPr>
        <w:t>The software consists of a Python GUI and an Arduino sketch.</w:t>
      </w:r>
      <w:ins w:id="184" w:author="Chatterley, Christie [2]" w:date="2020-01-22T11:07:00Z">
        <w:r w:rsidR="0083221A">
          <w:rPr>
            <w:rFonts w:ascii="Times New Roman" w:hAnsi="Times New Roman" w:cs="Times New Roman"/>
            <w:sz w:val="20"/>
            <w:szCs w:val="20"/>
          </w:rPr>
          <w:t xml:space="preserve"> </w:t>
        </w:r>
        <w:del w:id="185" w:author="Ferguson, James" w:date="2020-01-22T08:03:00Z">
          <w:r w:rsidR="0083221A" w:rsidRPr="1527352D" w:rsidDel="3AB2D241">
            <w:rPr>
              <w:rFonts w:ascii="Times New Roman" w:hAnsi="Times New Roman" w:cs="Times New Roman"/>
              <w:sz w:val="20"/>
              <w:szCs w:val="20"/>
            </w:rPr>
            <w:delText xml:space="preserve">The GUI handles </w:delText>
          </w:r>
          <w:r w:rsidR="0083221A" w:rsidRPr="1527352D" w:rsidDel="3AB2D241">
            <w:rPr>
              <w:rFonts w:ascii="Times New Roman" w:eastAsia="Times New Roman" w:hAnsi="Times New Roman" w:cs="Times New Roman"/>
              <w:color w:val="000000" w:themeColor="text1"/>
              <w:sz w:val="19"/>
              <w:szCs w:val="19"/>
            </w:rPr>
            <w:delText>user interface</w:delText>
          </w:r>
          <w:r w:rsidR="0083221A" w:rsidRPr="1527352D" w:rsidDel="3AB2D241">
            <w:rPr>
              <w:rFonts w:ascii="Times New Roman" w:hAnsi="Times New Roman" w:cs="Times New Roman"/>
              <w:sz w:val="20"/>
              <w:szCs w:val="20"/>
            </w:rPr>
            <w:delText xml:space="preserve"> and manages the </w:delText>
          </w:r>
          <w:r w:rsidR="0083221A" w:rsidRPr="1527352D" w:rsidDel="3AB2D241">
            <w:rPr>
              <w:rFonts w:ascii="Times New Roman" w:eastAsia="Times New Roman" w:hAnsi="Times New Roman" w:cs="Times New Roman"/>
              <w:color w:val="000000" w:themeColor="text1"/>
              <w:sz w:val="20"/>
              <w:szCs w:val="20"/>
            </w:rPr>
            <w:delText>cycle procedure</w:delText>
          </w:r>
          <w:r w:rsidR="0083221A" w:rsidDel="3AB2D241">
            <w:rPr>
              <w:rFonts w:ascii="Times New Roman" w:eastAsia="Times New Roman" w:hAnsi="Times New Roman" w:cs="Times New Roman"/>
              <w:color w:val="000000" w:themeColor="text1"/>
              <w:sz w:val="20"/>
              <w:szCs w:val="20"/>
            </w:rPr>
            <w:delText xml:space="preserve"> (Fig</w:delText>
          </w:r>
          <w:r w:rsidR="00C84324" w:rsidDel="3AB2D241">
            <w:rPr>
              <w:rFonts w:ascii="Times New Roman" w:eastAsia="Times New Roman" w:hAnsi="Times New Roman" w:cs="Times New Roman"/>
              <w:color w:val="000000" w:themeColor="text1"/>
              <w:sz w:val="20"/>
              <w:szCs w:val="20"/>
            </w:rPr>
            <w:delText>ure 3)</w:delText>
          </w:r>
          <w:r w:rsidR="0083221A" w:rsidRPr="1527352D" w:rsidDel="3AB2D241">
            <w:rPr>
              <w:rFonts w:ascii="Times New Roman" w:hAnsi="Times New Roman" w:cs="Times New Roman"/>
              <w:sz w:val="20"/>
              <w:szCs w:val="20"/>
            </w:rPr>
            <w:delText>. Cycle steps are added to a cycle queue based on user defined parameters. Once the cycling process has begun cycle steps are popped when the block temperature has been at the target temperature for the specified duration from the queue and the newly revealed temperature is sent via USB to a PLC running the Arduino sketch.</w:delText>
          </w:r>
        </w:del>
      </w:ins>
    </w:p>
    <w:p w14:paraId="36E5623E" w14:textId="1D0644E7" w:rsidR="00474909" w:rsidDel="00CC393B" w:rsidRDefault="0083221A" w:rsidP="00A871E0">
      <w:pPr>
        <w:jc w:val="both"/>
        <w:rPr>
          <w:del w:id="186" w:author="Ferguson, James" w:date="2020-01-22T08:32:00Z"/>
          <w:rFonts w:ascii="Times New Roman" w:hAnsi="Times New Roman" w:cs="Times New Roman"/>
          <w:sz w:val="20"/>
          <w:szCs w:val="20"/>
        </w:rPr>
      </w:pPr>
      <w:ins w:id="187" w:author="Ferguson, James" w:date="2020-01-22T08:04:00Z">
        <w:r w:rsidRPr="672BFD7F">
          <w:rPr>
            <w:rFonts w:ascii="Times New Roman" w:hAnsi="Times New Roman" w:cs="Times New Roman"/>
            <w:sz w:val="20"/>
            <w:szCs w:val="20"/>
            <w:rPrChange w:id="188" w:author="Ferguson, James" w:date="2020-01-22T08:04:00Z">
              <w:rPr/>
            </w:rPrChange>
          </w:rPr>
          <w:t xml:space="preserve">The GUI handles </w:t>
        </w:r>
        <w:r w:rsidRPr="672BFD7F">
          <w:rPr>
            <w:rFonts w:ascii="Times New Roman" w:eastAsia="Times New Roman" w:hAnsi="Times New Roman" w:cs="Times New Roman"/>
            <w:color w:val="000000" w:themeColor="text1"/>
            <w:sz w:val="19"/>
            <w:szCs w:val="19"/>
            <w:rPrChange w:id="189" w:author="Ferguson, James" w:date="2020-01-22T08:04:00Z">
              <w:rPr/>
            </w:rPrChange>
          </w:rPr>
          <w:t>user interface</w:t>
        </w:r>
        <w:r w:rsidRPr="672BFD7F">
          <w:rPr>
            <w:rFonts w:ascii="Times New Roman" w:hAnsi="Times New Roman" w:cs="Times New Roman"/>
            <w:sz w:val="20"/>
            <w:szCs w:val="20"/>
            <w:rPrChange w:id="190" w:author="Ferguson, James" w:date="2020-01-22T08:04:00Z">
              <w:rPr/>
            </w:rPrChange>
          </w:rPr>
          <w:t xml:space="preserve"> and manages the </w:t>
        </w:r>
        <w:r w:rsidRPr="672BFD7F">
          <w:rPr>
            <w:rFonts w:ascii="Times New Roman" w:eastAsia="Times New Roman" w:hAnsi="Times New Roman" w:cs="Times New Roman"/>
            <w:color w:val="000000" w:themeColor="text1"/>
            <w:sz w:val="20"/>
            <w:szCs w:val="20"/>
            <w:rPrChange w:id="191" w:author="Ferguson, James" w:date="2020-01-22T08:04:00Z">
              <w:rPr/>
            </w:rPrChange>
          </w:rPr>
          <w:t>cycle procedure (Fig</w:t>
        </w:r>
        <w:r w:rsidR="00C84324" w:rsidRPr="672BFD7F">
          <w:rPr>
            <w:rFonts w:ascii="Times New Roman" w:eastAsia="Times New Roman" w:hAnsi="Times New Roman" w:cs="Times New Roman"/>
            <w:color w:val="000000" w:themeColor="text1"/>
            <w:sz w:val="20"/>
            <w:szCs w:val="20"/>
            <w:rPrChange w:id="192" w:author="Ferguson, James" w:date="2020-01-22T08:04:00Z">
              <w:rPr/>
            </w:rPrChange>
          </w:rPr>
          <w:t>ure 3</w:t>
        </w:r>
      </w:ins>
      <w:ins w:id="193" w:author="Ferguson, James" w:date="2020-01-22T08:30:00Z">
        <w:r w:rsidR="423C36C0" w:rsidRPr="672BFD7F">
          <w:rPr>
            <w:rFonts w:ascii="Times New Roman" w:eastAsia="Times New Roman" w:hAnsi="Times New Roman" w:cs="Times New Roman"/>
            <w:color w:val="000000" w:themeColor="text1"/>
            <w:sz w:val="20"/>
            <w:szCs w:val="20"/>
            <w:rPrChange w:id="194" w:author="Ferguson, James" w:date="2020-01-22T08:04:00Z">
              <w:rPr/>
            </w:rPrChange>
          </w:rPr>
          <w:t>a</w:t>
        </w:r>
      </w:ins>
      <w:ins w:id="195" w:author="Ferguson, James" w:date="2020-01-22T08:04:00Z">
        <w:r w:rsidR="00C84324" w:rsidRPr="672BFD7F">
          <w:rPr>
            <w:rFonts w:ascii="Times New Roman" w:eastAsia="Times New Roman" w:hAnsi="Times New Roman" w:cs="Times New Roman"/>
            <w:color w:val="000000" w:themeColor="text1"/>
            <w:sz w:val="20"/>
            <w:szCs w:val="20"/>
            <w:rPrChange w:id="196" w:author="Ferguson, James" w:date="2020-01-22T08:04:00Z">
              <w:rPr/>
            </w:rPrChange>
          </w:rPr>
          <w:t>)</w:t>
        </w:r>
        <w:r w:rsidRPr="672BFD7F">
          <w:rPr>
            <w:rFonts w:ascii="Times New Roman" w:hAnsi="Times New Roman" w:cs="Times New Roman"/>
            <w:sz w:val="20"/>
            <w:szCs w:val="20"/>
            <w:rPrChange w:id="197" w:author="Ferguson, James" w:date="2020-01-22T08:04:00Z">
              <w:rPr/>
            </w:rPrChange>
          </w:rPr>
          <w:t xml:space="preserve">. Cycle steps are added to a cycle queue based on user defined parameters. Once the cycling process has begun cycle steps are </w:t>
        </w:r>
      </w:ins>
      <w:ins w:id="198" w:author="Ferguson, James" w:date="2020-01-22T08:09:00Z">
        <w:r w:rsidR="115A01AA" w:rsidRPr="672BFD7F">
          <w:rPr>
            <w:rFonts w:ascii="Times New Roman" w:hAnsi="Times New Roman" w:cs="Times New Roman"/>
            <w:sz w:val="20"/>
            <w:szCs w:val="20"/>
            <w:rPrChange w:id="199" w:author="Ferguson, James" w:date="2020-01-22T08:04:00Z">
              <w:rPr/>
            </w:rPrChange>
          </w:rPr>
          <w:t>de-queued</w:t>
        </w:r>
        <w:r w:rsidRPr="672BFD7F">
          <w:rPr>
            <w:rFonts w:ascii="Times New Roman" w:hAnsi="Times New Roman" w:cs="Times New Roman"/>
            <w:sz w:val="20"/>
            <w:szCs w:val="20"/>
            <w:rPrChange w:id="200" w:author="Ferguson, James" w:date="2020-01-22T08:04:00Z">
              <w:rPr/>
            </w:rPrChange>
          </w:rPr>
          <w:t xml:space="preserve"> </w:t>
        </w:r>
      </w:ins>
      <w:commentRangeStart w:id="201"/>
      <w:ins w:id="202" w:author="Ferguson, James" w:date="2020-01-22T08:32:00Z">
        <w:r w:rsidR="1118DDDC" w:rsidRPr="672BFD7F">
          <w:rPr>
            <w:rFonts w:ascii="Times New Roman" w:hAnsi="Times New Roman" w:cs="Times New Roman"/>
            <w:sz w:val="20"/>
            <w:szCs w:val="20"/>
            <w:rPrChange w:id="203" w:author="Ferguson, James" w:date="2020-01-22T08:04:00Z">
              <w:rPr/>
            </w:rPrChange>
          </w:rPr>
          <w:t>and the cycle temperature at the front of the queue</w:t>
        </w:r>
      </w:ins>
      <w:commentRangeEnd w:id="201"/>
      <w:r w:rsidR="00474909">
        <w:rPr>
          <w:rStyle w:val="CommentReference"/>
        </w:rPr>
        <w:commentReference w:id="201"/>
      </w:r>
      <w:ins w:id="204" w:author="Ferguson, James" w:date="2020-01-22T08:04:00Z">
        <w:r w:rsidRPr="672BFD7F">
          <w:rPr>
            <w:rFonts w:ascii="Times New Roman" w:hAnsi="Times New Roman" w:cs="Times New Roman"/>
            <w:sz w:val="20"/>
            <w:szCs w:val="20"/>
            <w:rPrChange w:id="205" w:author="Ferguson, James" w:date="2020-01-22T08:04:00Z">
              <w:rPr/>
            </w:rPrChange>
          </w:rPr>
          <w:t xml:space="preserve"> sent via USB to a PLC running the Arduino sketch.</w:t>
        </w:r>
      </w:ins>
    </w:p>
    <w:p w14:paraId="01035459" w14:textId="77777777" w:rsidR="00CC393B" w:rsidRDefault="00CC393B" w:rsidP="00A871E0">
      <w:pPr>
        <w:jc w:val="both"/>
        <w:rPr>
          <w:ins w:id="206" w:author="Ferguson, James" w:date="2020-01-22T10:05:00Z"/>
          <w:noProof/>
        </w:rPr>
      </w:pPr>
    </w:p>
    <w:p w14:paraId="5E4F0D9B" w14:textId="241EE64D" w:rsidR="79A87DD1" w:rsidRPr="00CC393B" w:rsidDel="00CC393B" w:rsidRDefault="00CC393B">
      <w:pPr>
        <w:jc w:val="both"/>
        <w:rPr>
          <w:del w:id="207" w:author="Ferguson, James" w:date="2020-01-22T10:05:00Z"/>
        </w:rPr>
        <w:pPrChange w:id="208" w:author="Ferguson, James" w:date="2020-01-22T08:32:00Z">
          <w:pPr/>
        </w:pPrChange>
      </w:pPr>
      <w:ins w:id="209" w:author="Ferguson, James" w:date="2020-01-22T10:05:00Z">
        <w:r>
          <w:rPr>
            <w:noProof/>
          </w:rPr>
          <w:drawing>
            <wp:inline distT="0" distB="0" distL="0" distR="0" wp14:anchorId="513D2B32" wp14:editId="392E5EDB">
              <wp:extent cx="2056765" cy="2971800"/>
              <wp:effectExtent l="0" t="0" r="635" b="0"/>
              <wp:docPr id="1" name="Picture 255204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04813"/>
                      <pic:cNvPicPr/>
                    </pic:nvPicPr>
                    <pic:blipFill rotWithShape="1">
                      <a:blip r:embed="rId14" cstate="print">
                        <a:extLst>
                          <a:ext uri="{28A0092B-C50C-407E-A947-70E740481C1C}">
                            <a14:useLocalDpi xmlns:a14="http://schemas.microsoft.com/office/drawing/2010/main" val="0"/>
                          </a:ext>
                        </a:extLst>
                      </a:blip>
                      <a:srcRect b="33174"/>
                      <a:stretch/>
                    </pic:blipFill>
                    <pic:spPr bwMode="auto">
                      <a:xfrm>
                        <a:off x="0" y="0"/>
                        <a:ext cx="2062839" cy="2980576"/>
                      </a:xfrm>
                      <a:prstGeom prst="rect">
                        <a:avLst/>
                      </a:prstGeom>
                      <a:ln>
                        <a:noFill/>
                      </a:ln>
                      <a:extLst>
                        <a:ext uri="{53640926-AAD7-44D8-BBD7-CCE9431645EC}">
                          <a14:shadowObscured xmlns:a14="http://schemas.microsoft.com/office/drawing/2010/main"/>
                        </a:ext>
                      </a:extLst>
                    </pic:spPr>
                  </pic:pic>
                </a:graphicData>
              </a:graphic>
            </wp:inline>
          </w:drawing>
        </w:r>
      </w:ins>
    </w:p>
    <w:p w14:paraId="280482F9" w14:textId="77777777" w:rsidR="00CC393B" w:rsidRDefault="00CC393B" w:rsidP="3D237085">
      <w:pPr>
        <w:jc w:val="both"/>
        <w:rPr>
          <w:ins w:id="210" w:author="Ferguson, James" w:date="2020-01-22T10:05:00Z"/>
          <w:noProof/>
        </w:rPr>
      </w:pPr>
    </w:p>
    <w:p w14:paraId="5AC31ECA" w14:textId="7DAB19AA" w:rsidR="00474909" w:rsidRPr="00A242DA" w:rsidRDefault="68DE12F3" w:rsidP="3D237085">
      <w:pPr>
        <w:jc w:val="both"/>
        <w:rPr>
          <w:rFonts w:ascii="Times New Roman" w:hAnsi="Times New Roman" w:cs="Times New Roman"/>
          <w:sz w:val="20"/>
          <w:szCs w:val="20"/>
        </w:rPr>
      </w:pPr>
      <w:r>
        <w:rPr>
          <w:noProof/>
        </w:rPr>
        <w:drawing>
          <wp:inline distT="0" distB="0" distL="0" distR="0" wp14:anchorId="528D7B92" wp14:editId="52861A48">
            <wp:extent cx="2056765" cy="1446685"/>
            <wp:effectExtent l="0" t="0" r="635" b="1270"/>
            <wp:docPr id="1052837794" name="Picture 255204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04813"/>
                    <pic:cNvPicPr/>
                  </pic:nvPicPr>
                  <pic:blipFill rotWithShape="1">
                    <a:blip r:embed="rId14" cstate="print">
                      <a:extLst>
                        <a:ext uri="{28A0092B-C50C-407E-A947-70E740481C1C}">
                          <a14:useLocalDpi xmlns:a14="http://schemas.microsoft.com/office/drawing/2010/main" val="0"/>
                        </a:ext>
                      </a:extLst>
                    </a:blip>
                    <a:srcRect t="67469"/>
                    <a:stretch/>
                  </pic:blipFill>
                  <pic:spPr bwMode="auto">
                    <a:xfrm>
                      <a:off x="0" y="0"/>
                      <a:ext cx="2062839" cy="1450957"/>
                    </a:xfrm>
                    <a:prstGeom prst="rect">
                      <a:avLst/>
                    </a:prstGeom>
                    <a:ln>
                      <a:noFill/>
                    </a:ln>
                    <a:extLst>
                      <a:ext uri="{53640926-AAD7-44D8-BBD7-CCE9431645EC}">
                        <a14:shadowObscured xmlns:a14="http://schemas.microsoft.com/office/drawing/2010/main"/>
                      </a:ext>
                    </a:extLst>
                  </pic:spPr>
                </pic:pic>
              </a:graphicData>
            </a:graphic>
          </wp:inline>
        </w:drawing>
      </w:r>
    </w:p>
    <w:p w14:paraId="0A810B72" w14:textId="6ADE06F5" w:rsidR="00474909" w:rsidRPr="00A242DA" w:rsidDel="3647F8DF" w:rsidRDefault="00474909" w:rsidP="351AC2FB">
      <w:pPr>
        <w:jc w:val="both"/>
        <w:rPr>
          <w:ins w:id="211" w:author="Ferguson, James" w:date="2020-01-22T08:03:00Z"/>
          <w:del w:id="212" w:author="Ferguson, James" w:date="2020-01-22T08:06:00Z"/>
          <w:rFonts w:ascii="Times New Roman" w:hAnsi="Times New Roman" w:cs="Times New Roman"/>
          <w:sz w:val="20"/>
          <w:szCs w:val="20"/>
        </w:rPr>
      </w:pPr>
      <w:commentRangeStart w:id="213"/>
      <w:r w:rsidRPr="351AC2FB">
        <w:rPr>
          <w:rFonts w:ascii="Times New Roman" w:hAnsi="Times New Roman" w:cs="Times New Roman"/>
          <w:sz w:val="20"/>
          <w:szCs w:val="20"/>
        </w:rPr>
        <w:t>Fig</w:t>
      </w:r>
      <w:commentRangeEnd w:id="213"/>
      <w:r w:rsidR="005278D6">
        <w:rPr>
          <w:rStyle w:val="CommentReference"/>
        </w:rPr>
        <w:commentReference w:id="213"/>
      </w:r>
      <w:r w:rsidRPr="351AC2FB">
        <w:rPr>
          <w:rFonts w:ascii="Times New Roman" w:hAnsi="Times New Roman" w:cs="Times New Roman"/>
          <w:sz w:val="20"/>
          <w:szCs w:val="20"/>
        </w:rPr>
        <w:t xml:space="preserve">. </w:t>
      </w:r>
      <w:r w:rsidR="7DC25066" w:rsidRPr="351AC2FB">
        <w:rPr>
          <w:rFonts w:ascii="Times New Roman" w:hAnsi="Times New Roman" w:cs="Times New Roman"/>
          <w:sz w:val="20"/>
          <w:szCs w:val="20"/>
        </w:rPr>
        <w:t>3</w:t>
      </w:r>
      <w:r w:rsidRPr="351AC2FB">
        <w:rPr>
          <w:rFonts w:ascii="Times New Roman" w:hAnsi="Times New Roman" w:cs="Times New Roman"/>
          <w:sz w:val="20"/>
          <w:szCs w:val="20"/>
        </w:rPr>
        <w:t xml:space="preserve"> Software </w:t>
      </w:r>
      <w:commentRangeStart w:id="214"/>
      <w:proofErr w:type="gramStart"/>
      <w:r w:rsidRPr="351AC2FB">
        <w:rPr>
          <w:rFonts w:ascii="Times New Roman" w:hAnsi="Times New Roman" w:cs="Times New Roman"/>
          <w:sz w:val="20"/>
          <w:szCs w:val="20"/>
        </w:rPr>
        <w:t>overview</w:t>
      </w:r>
      <w:proofErr w:type="gramEnd"/>
      <w:ins w:id="215" w:author="Ferguson, James" w:date="2020-01-22T08:05:00Z">
        <w:r w:rsidR="0BB34E8A" w:rsidRPr="351AC2FB">
          <w:rPr>
            <w:rFonts w:ascii="Times New Roman" w:hAnsi="Times New Roman" w:cs="Times New Roman"/>
            <w:sz w:val="20"/>
            <w:szCs w:val="20"/>
          </w:rPr>
          <w:t>.</w:t>
        </w:r>
      </w:ins>
      <w:commentRangeEnd w:id="214"/>
      <w:r w:rsidR="00AE04DA">
        <w:rPr>
          <w:rStyle w:val="CommentReference"/>
        </w:rPr>
        <w:commentReference w:id="214"/>
      </w:r>
      <w:r w:rsidRPr="351AC2FB">
        <w:rPr>
          <w:rFonts w:ascii="Times New Roman" w:hAnsi="Times New Roman" w:cs="Times New Roman"/>
          <w:sz w:val="20"/>
          <w:szCs w:val="20"/>
        </w:rPr>
        <w:t xml:space="preserve"> </w:t>
      </w:r>
      <w:ins w:id="216" w:author="Ferguson, James" w:date="2020-01-22T08:05:00Z">
        <w:r w:rsidR="2293EB2E" w:rsidRPr="351AC2FB">
          <w:rPr>
            <w:rFonts w:ascii="Times New Roman" w:hAnsi="Times New Roman" w:cs="Times New Roman"/>
            <w:sz w:val="20"/>
            <w:szCs w:val="20"/>
          </w:rPr>
          <w:t>(a)</w:t>
        </w:r>
      </w:ins>
      <w:ins w:id="217" w:author="Ferguson, James" w:date="2020-01-22T08:06:00Z">
        <w:r w:rsidR="431790AE" w:rsidRPr="3647F8DF">
          <w:rPr>
            <w:rFonts w:ascii="Times New Roman" w:hAnsi="Times New Roman" w:cs="Times New Roman"/>
            <w:sz w:val="20"/>
            <w:szCs w:val="20"/>
            <w:rPrChange w:id="218" w:author="Ferguson, James" w:date="2020-01-22T08:06:00Z">
              <w:rPr/>
            </w:rPrChange>
          </w:rPr>
          <w:t xml:space="preserve"> </w:t>
        </w:r>
      </w:ins>
      <w:ins w:id="219" w:author="Ferguson, James" w:date="2020-01-22T08:07:00Z">
        <w:r w:rsidR="04CE56FB" w:rsidRPr="3647F8DF">
          <w:rPr>
            <w:rFonts w:ascii="Times New Roman" w:hAnsi="Times New Roman" w:cs="Times New Roman"/>
            <w:sz w:val="20"/>
            <w:szCs w:val="20"/>
            <w:rPrChange w:id="220" w:author="Ferguson, James" w:date="2020-01-22T08:06:00Z">
              <w:rPr/>
            </w:rPrChange>
          </w:rPr>
          <w:t>P</w:t>
        </w:r>
      </w:ins>
      <w:ins w:id="221" w:author="Ferguson, James" w:date="2020-01-22T08:06:00Z">
        <w:r w:rsidR="431790AE" w:rsidRPr="3647F8DF">
          <w:rPr>
            <w:rFonts w:ascii="Times New Roman" w:hAnsi="Times New Roman" w:cs="Times New Roman"/>
            <w:sz w:val="20"/>
            <w:szCs w:val="20"/>
            <w:rPrChange w:id="222" w:author="Ferguson, James" w:date="2020-01-22T08:06:00Z">
              <w:rPr/>
            </w:rPrChange>
          </w:rPr>
          <w:t>eltier control system, (</w:t>
        </w:r>
      </w:ins>
      <w:ins w:id="223" w:author="Ferguson, James" w:date="2020-01-22T08:07:00Z">
        <w:r w:rsidR="62A933A2" w:rsidRPr="3647F8DF">
          <w:rPr>
            <w:rFonts w:ascii="Times New Roman" w:hAnsi="Times New Roman" w:cs="Times New Roman"/>
            <w:sz w:val="20"/>
            <w:szCs w:val="20"/>
            <w:rPrChange w:id="224" w:author="Ferguson, James" w:date="2020-01-22T08:06:00Z">
              <w:rPr/>
            </w:rPrChange>
          </w:rPr>
          <w:t>b) Heated lid control system</w:t>
        </w:r>
      </w:ins>
    </w:p>
    <w:p w14:paraId="0A605E8D" w14:textId="38ACFC11" w:rsidR="431790AE" w:rsidRDefault="431790AE">
      <w:pPr>
        <w:jc w:val="both"/>
        <w:rPr>
          <w:rFonts w:ascii="Times New Roman" w:hAnsi="Times New Roman" w:cs="Times New Roman"/>
          <w:sz w:val="20"/>
          <w:szCs w:val="20"/>
          <w:rPrChange w:id="225" w:author="Ferguson, James" w:date="2020-01-22T08:07:00Z">
            <w:rPr/>
          </w:rPrChange>
        </w:rPr>
        <w:pPrChange w:id="226" w:author="Ferguson, James" w:date="2020-01-22T08:07:00Z">
          <w:pPr/>
        </w:pPrChange>
      </w:pPr>
    </w:p>
    <w:p w14:paraId="118C510A" w14:textId="0AA142C3" w:rsidR="3AB2D241" w:rsidDel="672BFD7F" w:rsidRDefault="3AB2D241">
      <w:pPr>
        <w:jc w:val="both"/>
        <w:rPr>
          <w:del w:id="227" w:author="Ferguson, James" w:date="2020-01-22T08:04:00Z"/>
          <w:rFonts w:ascii="Times New Roman" w:hAnsi="Times New Roman" w:cs="Times New Roman"/>
          <w:sz w:val="20"/>
          <w:szCs w:val="20"/>
          <w:rPrChange w:id="228" w:author="Ferguson, James" w:date="2020-01-22T08:03:00Z">
            <w:rPr>
              <w:del w:id="229" w:author="Ferguson, James" w:date="2020-01-22T08:04:00Z"/>
            </w:rPr>
          </w:rPrChange>
        </w:rPr>
        <w:pPrChange w:id="230" w:author="Ferguson, James" w:date="2020-01-22T08:03:00Z">
          <w:pPr/>
        </w:pPrChange>
      </w:pPr>
    </w:p>
    <w:p w14:paraId="13A0C2A6" w14:textId="34E49A54" w:rsidR="00474909" w:rsidRPr="00A242DA" w:rsidDel="0083221A" w:rsidRDefault="79F3357B" w:rsidP="1527352D">
      <w:pPr>
        <w:jc w:val="both"/>
        <w:rPr>
          <w:del w:id="231" w:author="Chatterley, Christie [2]" w:date="2020-01-22T11:07:00Z"/>
          <w:rFonts w:ascii="Times New Roman" w:hAnsi="Times New Roman" w:cs="Times New Roman"/>
          <w:sz w:val="20"/>
          <w:szCs w:val="20"/>
        </w:rPr>
      </w:pPr>
      <w:del w:id="232" w:author="Chatterley, Christie [2]" w:date="2020-01-22T11:07:00Z">
        <w:r w:rsidRPr="1527352D" w:rsidDel="0083221A">
          <w:rPr>
            <w:rFonts w:ascii="Times New Roman" w:hAnsi="Times New Roman" w:cs="Times New Roman"/>
            <w:sz w:val="20"/>
            <w:szCs w:val="20"/>
          </w:rPr>
          <w:delText xml:space="preserve">The GUI handles </w:delText>
        </w:r>
        <w:r w:rsidR="6A7F04D8" w:rsidRPr="1527352D" w:rsidDel="0083221A">
          <w:rPr>
            <w:rFonts w:ascii="Times New Roman" w:eastAsia="Times New Roman" w:hAnsi="Times New Roman" w:cs="Times New Roman"/>
            <w:color w:val="000000" w:themeColor="text1"/>
            <w:sz w:val="19"/>
            <w:szCs w:val="19"/>
          </w:rPr>
          <w:delText>user interface</w:delText>
        </w:r>
        <w:r w:rsidRPr="1527352D" w:rsidDel="0083221A">
          <w:rPr>
            <w:rFonts w:ascii="Times New Roman" w:hAnsi="Times New Roman" w:cs="Times New Roman"/>
            <w:sz w:val="20"/>
            <w:szCs w:val="20"/>
          </w:rPr>
          <w:delText xml:space="preserve"> and manages the </w:delText>
        </w:r>
        <w:r w:rsidR="0B26B942" w:rsidRPr="1527352D" w:rsidDel="0083221A">
          <w:rPr>
            <w:rFonts w:ascii="Times New Roman" w:eastAsia="Times New Roman" w:hAnsi="Times New Roman" w:cs="Times New Roman"/>
            <w:color w:val="000000" w:themeColor="text1"/>
            <w:sz w:val="20"/>
            <w:szCs w:val="20"/>
          </w:rPr>
          <w:delText>cycle procedure</w:delText>
        </w:r>
        <w:r w:rsidRPr="1527352D" w:rsidDel="0083221A">
          <w:rPr>
            <w:rFonts w:ascii="Times New Roman" w:hAnsi="Times New Roman" w:cs="Times New Roman"/>
            <w:sz w:val="20"/>
            <w:szCs w:val="20"/>
          </w:rPr>
          <w:delText>. Cycle steps are added to a cycle queue based on user defined parameters. Once the cycling process has begun cycle steps are popped when the block temperature has been at the target temperature for the specified duration from the queue and the newly revealed temperature is sent via USB to a PLC running the Arduino sketch.</w:delText>
        </w:r>
      </w:del>
    </w:p>
    <w:p w14:paraId="54206AC2" w14:textId="3EB7ADDA" w:rsidR="00474909" w:rsidRDefault="3AB2D241">
      <w:pPr>
        <w:jc w:val="both"/>
        <w:rPr>
          <w:rFonts w:ascii="Times New Roman" w:hAnsi="Times New Roman" w:cs="Times New Roman"/>
          <w:sz w:val="20"/>
          <w:szCs w:val="20"/>
          <w:rPrChange w:id="233" w:author="Ferguson, James" w:date="2020-01-22T08:10:00Z">
            <w:rPr/>
          </w:rPrChange>
        </w:rPr>
      </w:pPr>
      <w:r w:rsidRPr="4B996596">
        <w:rPr>
          <w:rFonts w:ascii="Times New Roman" w:hAnsi="Times New Roman" w:cs="Times New Roman"/>
          <w:sz w:val="20"/>
          <w:szCs w:val="20"/>
        </w:rPr>
        <w:t xml:space="preserve">The Arduino sketch uses an altered version of Proportional Integral Derivative (PID) control where multiple sets of PID constants are used to manage temperature. This was done to </w:t>
      </w:r>
      <w:del w:id="234" w:author="Chatterley, Christie [2]" w:date="2020-01-22T11:08:00Z">
        <w:r w:rsidR="75907089" w:rsidRPr="4B996596" w:rsidDel="00AE04DA">
          <w:rPr>
            <w:rFonts w:ascii="Times New Roman" w:hAnsi="Times New Roman" w:cs="Times New Roman"/>
            <w:sz w:val="20"/>
            <w:szCs w:val="20"/>
          </w:rPr>
          <w:delText xml:space="preserve">accommodate </w:delText>
        </w:r>
      </w:del>
      <w:ins w:id="235" w:author="Chatterley, Christie [2]" w:date="2020-01-22T11:08:00Z">
        <w:r w:rsidR="00AE04DA" w:rsidRPr="4B996596">
          <w:rPr>
            <w:rFonts w:ascii="Times New Roman" w:hAnsi="Times New Roman" w:cs="Times New Roman"/>
            <w:sz w:val="20"/>
            <w:szCs w:val="20"/>
          </w:rPr>
          <w:t>acco</w:t>
        </w:r>
        <w:r w:rsidR="00AE04DA">
          <w:rPr>
            <w:rFonts w:ascii="Times New Roman" w:hAnsi="Times New Roman" w:cs="Times New Roman"/>
            <w:sz w:val="20"/>
            <w:szCs w:val="20"/>
          </w:rPr>
          <w:t>unt</w:t>
        </w:r>
        <w:r w:rsidR="00AE04DA" w:rsidRPr="4B996596">
          <w:rPr>
            <w:rFonts w:ascii="Times New Roman" w:hAnsi="Times New Roman" w:cs="Times New Roman"/>
            <w:sz w:val="20"/>
            <w:szCs w:val="20"/>
          </w:rPr>
          <w:t xml:space="preserve"> </w:t>
        </w:r>
      </w:ins>
      <w:r w:rsidRPr="4B996596">
        <w:rPr>
          <w:rFonts w:ascii="Times New Roman" w:hAnsi="Times New Roman" w:cs="Times New Roman"/>
          <w:sz w:val="20"/>
          <w:szCs w:val="20"/>
        </w:rPr>
        <w:t>for non-linearities in the heating and cooling process. PID constants were chosen with the following goals in mind</w:t>
      </w:r>
      <w:ins w:id="236" w:author="Chatterley, Christie [2]" w:date="2020-01-22T11:09:00Z">
        <w:r w:rsidR="00A17BCF">
          <w:rPr>
            <w:rFonts w:ascii="Times New Roman" w:hAnsi="Times New Roman" w:cs="Times New Roman"/>
            <w:sz w:val="20"/>
            <w:szCs w:val="20"/>
          </w:rPr>
          <w:t>: t</w:t>
        </w:r>
      </w:ins>
      <w:del w:id="237" w:author="Chatterley, Christie [2]" w:date="2020-01-22T11:09:00Z">
        <w:r w:rsidR="75907089" w:rsidRPr="4B996596" w:rsidDel="00A17BCF">
          <w:rPr>
            <w:rFonts w:ascii="Times New Roman" w:hAnsi="Times New Roman" w:cs="Times New Roman"/>
            <w:sz w:val="20"/>
            <w:szCs w:val="20"/>
          </w:rPr>
          <w:delText>. T</w:delText>
        </w:r>
      </w:del>
      <w:r w:rsidRPr="4B996596">
        <w:rPr>
          <w:rFonts w:ascii="Times New Roman" w:hAnsi="Times New Roman" w:cs="Times New Roman"/>
          <w:sz w:val="20"/>
          <w:szCs w:val="20"/>
        </w:rPr>
        <w:t xml:space="preserve">he system should be fast to improve total process time and </w:t>
      </w:r>
      <w:r w:rsidR="17F59AD2" w:rsidRPr="4B996596">
        <w:rPr>
          <w:rFonts w:ascii="Times New Roman" w:hAnsi="Times New Roman" w:cs="Times New Roman"/>
          <w:sz w:val="20"/>
          <w:szCs w:val="20"/>
        </w:rPr>
        <w:t xml:space="preserve">be </w:t>
      </w:r>
      <w:r w:rsidRPr="4B996596">
        <w:rPr>
          <w:rFonts w:ascii="Times New Roman" w:hAnsi="Times New Roman" w:cs="Times New Roman"/>
          <w:sz w:val="20"/>
          <w:szCs w:val="20"/>
        </w:rPr>
        <w:t xml:space="preserve">able to maintain accurate temperatures, so PCR reactions happen efficiently. It should also not oscillate so power consumption is </w:t>
      </w:r>
      <w:proofErr w:type="gramStart"/>
      <w:r w:rsidRPr="4B996596">
        <w:rPr>
          <w:rFonts w:ascii="Times New Roman" w:hAnsi="Times New Roman" w:cs="Times New Roman"/>
          <w:sz w:val="20"/>
          <w:szCs w:val="20"/>
        </w:rPr>
        <w:t>reduced</w:t>
      </w:r>
      <w:proofErr w:type="gramEnd"/>
      <w:r w:rsidRPr="4B996596">
        <w:rPr>
          <w:rFonts w:ascii="Times New Roman" w:hAnsi="Times New Roman" w:cs="Times New Roman"/>
          <w:sz w:val="20"/>
          <w:szCs w:val="20"/>
        </w:rPr>
        <w:t xml:space="preserve"> and unnecessary waste heat is not generated, which would further hurt the </w:t>
      </w:r>
      <w:del w:id="238" w:author="Chatterley, Christie [2]" w:date="2020-01-22T11:09:00Z">
        <w:r w:rsidR="75907089" w:rsidRPr="4B996596" w:rsidDel="00A17BCF">
          <w:rPr>
            <w:rFonts w:ascii="Times New Roman" w:hAnsi="Times New Roman" w:cs="Times New Roman"/>
            <w:sz w:val="20"/>
            <w:szCs w:val="20"/>
          </w:rPr>
          <w:delText xml:space="preserve">system’s </w:delText>
        </w:r>
      </w:del>
      <w:r w:rsidRPr="4B996596">
        <w:rPr>
          <w:rFonts w:ascii="Times New Roman" w:hAnsi="Times New Roman" w:cs="Times New Roman"/>
          <w:sz w:val="20"/>
          <w:szCs w:val="20"/>
        </w:rPr>
        <w:t xml:space="preserve">ability </w:t>
      </w:r>
      <w:ins w:id="239" w:author="Chatterley, Christie [2]" w:date="2020-01-22T11:09:00Z">
        <w:r w:rsidR="00A17BCF">
          <w:rPr>
            <w:rFonts w:ascii="Times New Roman" w:hAnsi="Times New Roman" w:cs="Times New Roman"/>
            <w:sz w:val="20"/>
            <w:szCs w:val="20"/>
          </w:rPr>
          <w:t xml:space="preserve">of the system </w:t>
        </w:r>
      </w:ins>
      <w:r w:rsidRPr="4B996596">
        <w:rPr>
          <w:rFonts w:ascii="Times New Roman" w:hAnsi="Times New Roman" w:cs="Times New Roman"/>
          <w:sz w:val="20"/>
          <w:szCs w:val="20"/>
        </w:rPr>
        <w:t xml:space="preserve">to cool. </w:t>
      </w:r>
      <w:commentRangeStart w:id="240"/>
      <w:r w:rsidRPr="4B996596">
        <w:rPr>
          <w:rFonts w:ascii="Times New Roman" w:hAnsi="Times New Roman" w:cs="Times New Roman"/>
          <w:sz w:val="20"/>
          <w:szCs w:val="20"/>
        </w:rPr>
        <w:t xml:space="preserve">The constants used are </w:t>
      </w:r>
      <w:ins w:id="241" w:author="Ferguson, James" w:date="2020-01-22T08:09:00Z">
        <w:r w:rsidR="04AA2D89" w:rsidRPr="4B996596">
          <w:rPr>
            <w:rFonts w:ascii="Times New Roman" w:hAnsi="Times New Roman" w:cs="Times New Roman"/>
            <w:sz w:val="20"/>
            <w:szCs w:val="20"/>
          </w:rPr>
          <w:t>described in Table 1</w:t>
        </w:r>
      </w:ins>
      <w:del w:id="242" w:author="Ferguson, James" w:date="2020-01-22T08:09:00Z">
        <w:r w:rsidRPr="4B996596" w:rsidDel="49E4EA9C">
          <w:rPr>
            <w:rFonts w:ascii="Times New Roman" w:hAnsi="Times New Roman" w:cs="Times New Roman"/>
            <w:sz w:val="20"/>
            <w:szCs w:val="20"/>
          </w:rPr>
          <w:delText>as follows</w:delText>
        </w:r>
      </w:del>
      <w:r w:rsidRPr="4B996596">
        <w:rPr>
          <w:rFonts w:ascii="Times New Roman" w:hAnsi="Times New Roman" w:cs="Times New Roman"/>
          <w:sz w:val="20"/>
          <w:szCs w:val="20"/>
        </w:rPr>
        <w:t xml:space="preserve">. </w:t>
      </w:r>
      <w:commentRangeEnd w:id="240"/>
      <w:r w:rsidR="75907089">
        <w:rPr>
          <w:rStyle w:val="CommentReference"/>
        </w:rPr>
        <w:commentReference w:id="240"/>
      </w:r>
    </w:p>
    <w:p w14:paraId="1958108E" w14:textId="734606CA" w:rsidR="00474909" w:rsidDel="49E4EA9C" w:rsidRDefault="00474909" w:rsidP="4B996596">
      <w:pPr>
        <w:jc w:val="both"/>
        <w:rPr>
          <w:del w:id="243" w:author="Ferguson, James" w:date="2020-01-22T08:09:00Z"/>
          <w:rFonts w:ascii="Times New Roman" w:hAnsi="Times New Roman" w:cs="Times New Roman"/>
          <w:sz w:val="20"/>
          <w:szCs w:val="20"/>
        </w:rPr>
      </w:pPr>
    </w:p>
    <w:p w14:paraId="5429CA80" w14:textId="77777777" w:rsidR="49E4EA9C" w:rsidDel="4FDB121F" w:rsidRDefault="49E4EA9C">
      <w:pPr>
        <w:jc w:val="both"/>
        <w:rPr>
          <w:del w:id="244" w:author="Ferguson, James" w:date="2020-01-22T08:10:00Z"/>
          <w:rFonts w:ascii="Times New Roman" w:hAnsi="Times New Roman" w:cs="Times New Roman"/>
          <w:sz w:val="20"/>
          <w:szCs w:val="20"/>
          <w:rPrChange w:id="245" w:author="Ferguson, James" w:date="2020-01-22T08:09:00Z">
            <w:rPr>
              <w:del w:id="246" w:author="Ferguson, James" w:date="2020-01-22T08:10:00Z"/>
            </w:rPr>
          </w:rPrChange>
        </w:rPr>
        <w:pPrChange w:id="247" w:author="Ferguson, James" w:date="2020-01-22T08:09:00Z">
          <w:pPr/>
        </w:pPrChange>
      </w:pPr>
    </w:p>
    <w:p w14:paraId="68AF945A" w14:textId="549155FD" w:rsidR="00474909" w:rsidRDefault="7728BEDB">
      <w:pPr>
        <w:jc w:val="both"/>
        <w:rPr>
          <w:rFonts w:ascii="Times New Roman" w:hAnsi="Times New Roman" w:cs="Times New Roman"/>
          <w:sz w:val="20"/>
          <w:szCs w:val="20"/>
          <w:rPrChange w:id="248" w:author="Ferguson, James" w:date="2020-01-22T08:10:00Z">
            <w:rPr/>
          </w:rPrChange>
        </w:rPr>
        <w:pPrChange w:id="249" w:author="Ferguson, James" w:date="2020-01-22T08:10:00Z">
          <w:pPr/>
        </w:pPrChange>
      </w:pPr>
      <w:commentRangeStart w:id="250"/>
      <w:ins w:id="251" w:author="Ferguson, James" w:date="2020-01-22T08:10:00Z">
        <w:r w:rsidRPr="4FDB121F">
          <w:rPr>
            <w:rFonts w:ascii="Times New Roman" w:hAnsi="Times New Roman" w:cs="Times New Roman"/>
            <w:sz w:val="20"/>
            <w:szCs w:val="20"/>
            <w:rPrChange w:id="252" w:author="Ferguson, James" w:date="2020-01-22T08:10:00Z">
              <w:rPr/>
            </w:rPrChange>
          </w:rPr>
          <w:t xml:space="preserve">Table 1 </w:t>
        </w:r>
      </w:ins>
      <w:commentRangeEnd w:id="250"/>
      <w:r w:rsidR="00474909">
        <w:rPr>
          <w:rStyle w:val="CommentReference"/>
        </w:rPr>
        <w:commentReference w:id="250"/>
      </w:r>
      <w:ins w:id="253" w:author="Ferguson, James" w:date="2020-01-22T08:10:00Z">
        <w:r w:rsidRPr="4FDB121F">
          <w:rPr>
            <w:rFonts w:ascii="Times New Roman" w:hAnsi="Times New Roman" w:cs="Times New Roman"/>
            <w:sz w:val="20"/>
            <w:szCs w:val="20"/>
            <w:rPrChange w:id="254" w:author="Ferguson, James" w:date="2020-01-22T08:10:00Z">
              <w:rPr/>
            </w:rPrChange>
          </w:rPr>
          <w:t>Gains for PID system</w:t>
        </w:r>
      </w:ins>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Change w:id="255" w:author="Ferguson, James" w:date="2020-01-22T08:10:00Z">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525"/>
        <w:gridCol w:w="540"/>
        <w:gridCol w:w="630"/>
        <w:gridCol w:w="1080"/>
        <w:tblGridChange w:id="256">
          <w:tblGrid>
            <w:gridCol w:w="360"/>
            <w:gridCol w:w="360"/>
            <w:gridCol w:w="360"/>
            <w:gridCol w:w="360"/>
            <w:gridCol w:w="85"/>
            <w:gridCol w:w="540"/>
            <w:gridCol w:w="630"/>
            <w:gridCol w:w="1080"/>
          </w:tblGrid>
        </w:tblGridChange>
      </w:tblGrid>
      <w:tr w:rsidR="00A131E9" w14:paraId="3AABF5BE" w14:textId="77777777" w:rsidTr="4FDB121F">
        <w:trPr>
          <w:trPrChange w:id="257" w:author="Ferguson, James" w:date="2020-01-22T08:10:00Z">
            <w:trPr>
              <w:gridAfter w:val="0"/>
            </w:trPr>
          </w:trPrChange>
        </w:trPr>
        <w:tc>
          <w:tcPr>
            <w:tcW w:w="1525" w:type="dxa"/>
            <w:tcBorders>
              <w:top w:val="single" w:sz="4" w:space="0" w:color="auto"/>
              <w:bottom w:val="single" w:sz="4" w:space="0" w:color="auto"/>
            </w:tcBorders>
            <w:tcPrChange w:id="258" w:author="Ferguson, James" w:date="2020-01-22T08:10:00Z">
              <w:tcPr>
                <w:tcW w:w="1525" w:type="dxa"/>
                <w:tcBorders>
                  <w:top w:val="single" w:sz="4" w:space="0" w:color="auto"/>
                  <w:bottom w:val="single" w:sz="4" w:space="0" w:color="auto"/>
                </w:tcBorders>
              </w:tcPr>
            </w:tcPrChange>
          </w:tcPr>
          <w:p w14:paraId="325A420F" w14:textId="776EDC97" w:rsidR="00A131E9" w:rsidRDefault="00A131E9" w:rsidP="00A131E9">
            <w:pPr>
              <w:jc w:val="center"/>
              <w:rPr>
                <w:rFonts w:ascii="Times New Roman" w:hAnsi="Times New Roman" w:cs="Times New Roman"/>
                <w:sz w:val="20"/>
                <w:szCs w:val="20"/>
              </w:rPr>
            </w:pPr>
            <w:r w:rsidRPr="00A242DA">
              <w:rPr>
                <w:rFonts w:ascii="Times New Roman" w:hAnsi="Times New Roman" w:cs="Times New Roman"/>
                <w:sz w:val="20"/>
                <w:szCs w:val="20"/>
              </w:rPr>
              <w:t>Target Step</w:t>
            </w:r>
          </w:p>
        </w:tc>
        <w:tc>
          <w:tcPr>
            <w:tcW w:w="540" w:type="dxa"/>
            <w:tcBorders>
              <w:top w:val="single" w:sz="4" w:space="0" w:color="auto"/>
              <w:bottom w:val="single" w:sz="4" w:space="0" w:color="auto"/>
            </w:tcBorders>
            <w:tcPrChange w:id="259" w:author="Ferguson, James" w:date="2020-01-22T08:10:00Z">
              <w:tcPr>
                <w:tcW w:w="540" w:type="dxa"/>
                <w:tcBorders>
                  <w:top w:val="single" w:sz="4" w:space="0" w:color="auto"/>
                  <w:bottom w:val="single" w:sz="4" w:space="0" w:color="auto"/>
                </w:tcBorders>
              </w:tcPr>
            </w:tcPrChange>
          </w:tcPr>
          <w:p w14:paraId="4BA50B0C" w14:textId="657AB541" w:rsidR="00A131E9" w:rsidRDefault="00A131E9" w:rsidP="00A131E9">
            <w:pPr>
              <w:jc w:val="center"/>
              <w:rPr>
                <w:rFonts w:ascii="Times New Roman" w:hAnsi="Times New Roman" w:cs="Times New Roman"/>
                <w:sz w:val="20"/>
                <w:szCs w:val="20"/>
              </w:rPr>
            </w:pPr>
            <w:proofErr w:type="spellStart"/>
            <w:r w:rsidRPr="00A242DA">
              <w:rPr>
                <w:rFonts w:ascii="Times New Roman" w:hAnsi="Times New Roman" w:cs="Times New Roman"/>
                <w:sz w:val="20"/>
                <w:szCs w:val="20"/>
              </w:rPr>
              <w:t>Kp</w:t>
            </w:r>
            <w:proofErr w:type="spellEnd"/>
          </w:p>
        </w:tc>
        <w:tc>
          <w:tcPr>
            <w:tcW w:w="630" w:type="dxa"/>
            <w:tcBorders>
              <w:top w:val="single" w:sz="4" w:space="0" w:color="auto"/>
              <w:bottom w:val="single" w:sz="4" w:space="0" w:color="auto"/>
            </w:tcBorders>
            <w:tcPrChange w:id="260" w:author="Ferguson, James" w:date="2020-01-22T08:10:00Z">
              <w:tcPr>
                <w:tcW w:w="630" w:type="dxa"/>
                <w:tcBorders>
                  <w:top w:val="single" w:sz="4" w:space="0" w:color="auto"/>
                  <w:bottom w:val="single" w:sz="4" w:space="0" w:color="auto"/>
                </w:tcBorders>
              </w:tcPr>
            </w:tcPrChange>
          </w:tcPr>
          <w:p w14:paraId="15A59DC9" w14:textId="01536EC2" w:rsidR="00A131E9" w:rsidRDefault="00A131E9" w:rsidP="00A131E9">
            <w:pPr>
              <w:jc w:val="center"/>
              <w:rPr>
                <w:rFonts w:ascii="Times New Roman" w:hAnsi="Times New Roman" w:cs="Times New Roman"/>
                <w:sz w:val="20"/>
                <w:szCs w:val="20"/>
              </w:rPr>
            </w:pPr>
            <w:r>
              <w:rPr>
                <w:rFonts w:ascii="Times New Roman" w:hAnsi="Times New Roman" w:cs="Times New Roman"/>
                <w:sz w:val="20"/>
                <w:szCs w:val="20"/>
              </w:rPr>
              <w:t>Ki</w:t>
            </w:r>
          </w:p>
        </w:tc>
        <w:tc>
          <w:tcPr>
            <w:tcW w:w="1080" w:type="dxa"/>
            <w:tcBorders>
              <w:top w:val="single" w:sz="4" w:space="0" w:color="auto"/>
              <w:bottom w:val="single" w:sz="4" w:space="0" w:color="auto"/>
            </w:tcBorders>
            <w:tcPrChange w:id="261" w:author="Ferguson, James" w:date="2020-01-22T08:10:00Z">
              <w:tcPr>
                <w:tcW w:w="1080" w:type="dxa"/>
                <w:tcBorders>
                  <w:top w:val="single" w:sz="4" w:space="0" w:color="auto"/>
                  <w:bottom w:val="single" w:sz="4" w:space="0" w:color="auto"/>
                </w:tcBorders>
              </w:tcPr>
            </w:tcPrChange>
          </w:tcPr>
          <w:p w14:paraId="0DA2D401" w14:textId="60845AA0" w:rsidR="00A131E9" w:rsidRDefault="00A131E9" w:rsidP="00A131E9">
            <w:pPr>
              <w:jc w:val="center"/>
              <w:rPr>
                <w:rFonts w:ascii="Times New Roman" w:hAnsi="Times New Roman" w:cs="Times New Roman"/>
                <w:sz w:val="20"/>
                <w:szCs w:val="20"/>
              </w:rPr>
            </w:pPr>
            <w:proofErr w:type="spellStart"/>
            <w:r>
              <w:rPr>
                <w:rFonts w:ascii="Times New Roman" w:hAnsi="Times New Roman" w:cs="Times New Roman"/>
                <w:sz w:val="20"/>
                <w:szCs w:val="20"/>
              </w:rPr>
              <w:t>Kd</w:t>
            </w:r>
            <w:proofErr w:type="spellEnd"/>
          </w:p>
        </w:tc>
      </w:tr>
      <w:tr w:rsidR="00A131E9" w14:paraId="7BF19833" w14:textId="77777777" w:rsidTr="4FDB121F">
        <w:trPr>
          <w:trPrChange w:id="262" w:author="Ferguson, James" w:date="2020-01-22T08:10:00Z">
            <w:trPr>
              <w:gridAfter w:val="0"/>
            </w:trPr>
          </w:trPrChange>
        </w:trPr>
        <w:tc>
          <w:tcPr>
            <w:tcW w:w="1525" w:type="dxa"/>
            <w:tcBorders>
              <w:top w:val="single" w:sz="4" w:space="0" w:color="auto"/>
            </w:tcBorders>
            <w:tcPrChange w:id="263" w:author="Ferguson, James" w:date="2020-01-22T08:10:00Z">
              <w:tcPr>
                <w:tcW w:w="1525" w:type="dxa"/>
                <w:tcBorders>
                  <w:top w:val="single" w:sz="4" w:space="0" w:color="auto"/>
                </w:tcBorders>
              </w:tcPr>
            </w:tcPrChange>
          </w:tcPr>
          <w:p w14:paraId="71FF4985" w14:textId="6816782F" w:rsidR="00A131E9" w:rsidRDefault="00A131E9" w:rsidP="00A131E9">
            <w:pPr>
              <w:jc w:val="center"/>
              <w:rPr>
                <w:rFonts w:ascii="Times New Roman" w:hAnsi="Times New Roman" w:cs="Times New Roman"/>
                <w:sz w:val="20"/>
                <w:szCs w:val="20"/>
              </w:rPr>
            </w:pPr>
            <w:r w:rsidRPr="00A242DA">
              <w:rPr>
                <w:rFonts w:ascii="Times New Roman" w:hAnsi="Times New Roman" w:cs="Times New Roman"/>
                <w:sz w:val="20"/>
                <w:szCs w:val="20"/>
              </w:rPr>
              <w:t>94°C → 60.5°C</w:t>
            </w:r>
          </w:p>
        </w:tc>
        <w:tc>
          <w:tcPr>
            <w:tcW w:w="540" w:type="dxa"/>
            <w:tcBorders>
              <w:top w:val="single" w:sz="4" w:space="0" w:color="auto"/>
            </w:tcBorders>
            <w:tcPrChange w:id="264" w:author="Ferguson, James" w:date="2020-01-22T08:10:00Z">
              <w:tcPr>
                <w:tcW w:w="540" w:type="dxa"/>
                <w:tcBorders>
                  <w:top w:val="single" w:sz="4" w:space="0" w:color="auto"/>
                </w:tcBorders>
              </w:tcPr>
            </w:tcPrChange>
          </w:tcPr>
          <w:p w14:paraId="69B468CD" w14:textId="65591235" w:rsidR="00A131E9" w:rsidRDefault="00A131E9" w:rsidP="00A131E9">
            <w:pPr>
              <w:jc w:val="center"/>
              <w:rPr>
                <w:rFonts w:ascii="Times New Roman" w:hAnsi="Times New Roman" w:cs="Times New Roman"/>
                <w:sz w:val="20"/>
                <w:szCs w:val="20"/>
              </w:rPr>
            </w:pPr>
            <w:r>
              <w:rPr>
                <w:rFonts w:ascii="Times New Roman" w:hAnsi="Times New Roman" w:cs="Times New Roman"/>
                <w:sz w:val="20"/>
                <w:szCs w:val="20"/>
              </w:rPr>
              <w:t>19</w:t>
            </w:r>
          </w:p>
        </w:tc>
        <w:tc>
          <w:tcPr>
            <w:tcW w:w="630" w:type="dxa"/>
            <w:tcBorders>
              <w:top w:val="single" w:sz="4" w:space="0" w:color="auto"/>
            </w:tcBorders>
            <w:tcPrChange w:id="265" w:author="Ferguson, James" w:date="2020-01-22T08:10:00Z">
              <w:tcPr>
                <w:tcW w:w="630" w:type="dxa"/>
                <w:tcBorders>
                  <w:top w:val="single" w:sz="4" w:space="0" w:color="auto"/>
                </w:tcBorders>
              </w:tcPr>
            </w:tcPrChange>
          </w:tcPr>
          <w:p w14:paraId="4925797B" w14:textId="566ABC3A" w:rsidR="00A131E9" w:rsidRDefault="00A131E9" w:rsidP="00A131E9">
            <w:pPr>
              <w:jc w:val="center"/>
              <w:rPr>
                <w:rFonts w:ascii="Times New Roman" w:hAnsi="Times New Roman" w:cs="Times New Roman"/>
                <w:sz w:val="20"/>
                <w:szCs w:val="20"/>
              </w:rPr>
            </w:pPr>
            <w:r>
              <w:rPr>
                <w:rFonts w:ascii="Times New Roman" w:hAnsi="Times New Roman" w:cs="Times New Roman"/>
                <w:sz w:val="20"/>
                <w:szCs w:val="20"/>
              </w:rPr>
              <w:t>0.2</w:t>
            </w:r>
          </w:p>
        </w:tc>
        <w:tc>
          <w:tcPr>
            <w:tcW w:w="1080" w:type="dxa"/>
            <w:tcBorders>
              <w:top w:val="single" w:sz="4" w:space="0" w:color="auto"/>
            </w:tcBorders>
            <w:tcPrChange w:id="266" w:author="Ferguson, James" w:date="2020-01-22T08:10:00Z">
              <w:tcPr>
                <w:tcW w:w="1080" w:type="dxa"/>
                <w:tcBorders>
                  <w:top w:val="single" w:sz="4" w:space="0" w:color="auto"/>
                </w:tcBorders>
              </w:tcPr>
            </w:tcPrChange>
          </w:tcPr>
          <w:p w14:paraId="3DB24AEF" w14:textId="70B80D7E" w:rsidR="00A131E9" w:rsidRDefault="00A131E9" w:rsidP="00A131E9">
            <w:pPr>
              <w:jc w:val="center"/>
              <w:rPr>
                <w:rFonts w:ascii="Times New Roman" w:hAnsi="Times New Roman" w:cs="Times New Roman"/>
                <w:sz w:val="20"/>
                <w:szCs w:val="20"/>
              </w:rPr>
            </w:pPr>
            <w:r w:rsidRPr="00A242DA">
              <w:rPr>
                <w:rFonts w:ascii="Times New Roman" w:hAnsi="Times New Roman" w:cs="Times New Roman"/>
                <w:sz w:val="20"/>
                <w:szCs w:val="20"/>
              </w:rPr>
              <w:t>10000000</w:t>
            </w:r>
          </w:p>
        </w:tc>
      </w:tr>
      <w:tr w:rsidR="00A131E9" w14:paraId="409EAFDF" w14:textId="77777777" w:rsidTr="4FDB121F">
        <w:tc>
          <w:tcPr>
            <w:tcW w:w="1525" w:type="dxa"/>
          </w:tcPr>
          <w:p w14:paraId="7E68D383" w14:textId="16BC02C6" w:rsidR="00A131E9" w:rsidRDefault="00A131E9" w:rsidP="00A131E9">
            <w:pPr>
              <w:jc w:val="center"/>
              <w:rPr>
                <w:rFonts w:ascii="Times New Roman" w:hAnsi="Times New Roman" w:cs="Times New Roman"/>
                <w:sz w:val="20"/>
                <w:szCs w:val="20"/>
              </w:rPr>
            </w:pPr>
            <w:r w:rsidRPr="00A242DA">
              <w:rPr>
                <w:rFonts w:ascii="Times New Roman" w:hAnsi="Times New Roman" w:cs="Times New Roman"/>
                <w:sz w:val="20"/>
                <w:szCs w:val="20"/>
              </w:rPr>
              <w:t>60.5°C → 72°C</w:t>
            </w:r>
          </w:p>
        </w:tc>
        <w:tc>
          <w:tcPr>
            <w:tcW w:w="540" w:type="dxa"/>
          </w:tcPr>
          <w:p w14:paraId="16873384" w14:textId="6FD7818C" w:rsidR="00A131E9" w:rsidRDefault="00A131E9" w:rsidP="00A131E9">
            <w:pPr>
              <w:jc w:val="center"/>
              <w:rPr>
                <w:rFonts w:ascii="Times New Roman" w:hAnsi="Times New Roman" w:cs="Times New Roman"/>
                <w:sz w:val="20"/>
                <w:szCs w:val="20"/>
              </w:rPr>
            </w:pPr>
            <w:r>
              <w:rPr>
                <w:rFonts w:ascii="Times New Roman" w:hAnsi="Times New Roman" w:cs="Times New Roman"/>
                <w:sz w:val="20"/>
                <w:szCs w:val="20"/>
              </w:rPr>
              <w:t>9</w:t>
            </w:r>
          </w:p>
        </w:tc>
        <w:tc>
          <w:tcPr>
            <w:tcW w:w="630" w:type="dxa"/>
          </w:tcPr>
          <w:p w14:paraId="5BD00A38" w14:textId="585AFA30" w:rsidR="00A131E9" w:rsidRDefault="00A131E9" w:rsidP="00A131E9">
            <w:pPr>
              <w:jc w:val="center"/>
              <w:rPr>
                <w:rFonts w:ascii="Times New Roman" w:hAnsi="Times New Roman" w:cs="Times New Roman"/>
                <w:sz w:val="20"/>
                <w:szCs w:val="20"/>
              </w:rPr>
            </w:pPr>
            <w:r>
              <w:rPr>
                <w:rFonts w:ascii="Times New Roman" w:hAnsi="Times New Roman" w:cs="Times New Roman"/>
                <w:sz w:val="20"/>
                <w:szCs w:val="20"/>
              </w:rPr>
              <w:t>0.17</w:t>
            </w:r>
          </w:p>
        </w:tc>
        <w:tc>
          <w:tcPr>
            <w:tcW w:w="1080" w:type="dxa"/>
          </w:tcPr>
          <w:p w14:paraId="5724FA2F" w14:textId="5FEA93DB" w:rsidR="00A131E9" w:rsidRDefault="00A131E9" w:rsidP="00A131E9">
            <w:pPr>
              <w:jc w:val="center"/>
              <w:rPr>
                <w:rFonts w:ascii="Times New Roman" w:hAnsi="Times New Roman" w:cs="Times New Roman"/>
                <w:sz w:val="20"/>
                <w:szCs w:val="20"/>
              </w:rPr>
            </w:pPr>
            <w:r w:rsidRPr="00A242DA">
              <w:rPr>
                <w:rFonts w:ascii="Times New Roman" w:hAnsi="Times New Roman" w:cs="Times New Roman"/>
                <w:sz w:val="20"/>
                <w:szCs w:val="20"/>
              </w:rPr>
              <w:t>10000000</w:t>
            </w:r>
          </w:p>
        </w:tc>
      </w:tr>
      <w:tr w:rsidR="00A131E9" w14:paraId="661E926E" w14:textId="77777777" w:rsidTr="4FDB121F">
        <w:tc>
          <w:tcPr>
            <w:tcW w:w="1525" w:type="dxa"/>
          </w:tcPr>
          <w:p w14:paraId="22CDCCD7" w14:textId="25936DB2" w:rsidR="00A131E9" w:rsidRDefault="00A131E9" w:rsidP="00A131E9">
            <w:pPr>
              <w:jc w:val="center"/>
              <w:rPr>
                <w:rFonts w:ascii="Times New Roman" w:hAnsi="Times New Roman" w:cs="Times New Roman"/>
                <w:sz w:val="20"/>
                <w:szCs w:val="20"/>
              </w:rPr>
            </w:pPr>
            <w:r w:rsidRPr="00A242DA">
              <w:rPr>
                <w:rFonts w:ascii="Times New Roman" w:hAnsi="Times New Roman" w:cs="Times New Roman"/>
                <w:sz w:val="20"/>
                <w:szCs w:val="20"/>
              </w:rPr>
              <w:t>72°C → 94°C</w:t>
            </w:r>
          </w:p>
        </w:tc>
        <w:tc>
          <w:tcPr>
            <w:tcW w:w="540" w:type="dxa"/>
          </w:tcPr>
          <w:p w14:paraId="4C380AE1" w14:textId="3991CF39" w:rsidR="00A131E9" w:rsidRDefault="00A131E9" w:rsidP="00A131E9">
            <w:pPr>
              <w:jc w:val="center"/>
              <w:rPr>
                <w:rFonts w:ascii="Times New Roman" w:hAnsi="Times New Roman" w:cs="Times New Roman"/>
                <w:sz w:val="20"/>
                <w:szCs w:val="20"/>
              </w:rPr>
            </w:pPr>
            <w:r>
              <w:rPr>
                <w:rFonts w:ascii="Times New Roman" w:hAnsi="Times New Roman" w:cs="Times New Roman"/>
                <w:sz w:val="20"/>
                <w:szCs w:val="20"/>
              </w:rPr>
              <w:t>9</w:t>
            </w:r>
          </w:p>
        </w:tc>
        <w:tc>
          <w:tcPr>
            <w:tcW w:w="630" w:type="dxa"/>
          </w:tcPr>
          <w:p w14:paraId="1D062B1D" w14:textId="51D50BE3" w:rsidR="00A131E9" w:rsidRDefault="00A131E9" w:rsidP="00A131E9">
            <w:pPr>
              <w:jc w:val="center"/>
              <w:rPr>
                <w:rFonts w:ascii="Times New Roman" w:hAnsi="Times New Roman" w:cs="Times New Roman"/>
                <w:sz w:val="20"/>
                <w:szCs w:val="20"/>
              </w:rPr>
            </w:pPr>
            <w:r>
              <w:rPr>
                <w:rFonts w:ascii="Times New Roman" w:hAnsi="Times New Roman" w:cs="Times New Roman"/>
                <w:sz w:val="20"/>
                <w:szCs w:val="20"/>
              </w:rPr>
              <w:t>0.4</w:t>
            </w:r>
          </w:p>
        </w:tc>
        <w:tc>
          <w:tcPr>
            <w:tcW w:w="1080" w:type="dxa"/>
          </w:tcPr>
          <w:p w14:paraId="10B0B50E" w14:textId="453726C7" w:rsidR="00A131E9" w:rsidRDefault="00A131E9" w:rsidP="00A131E9">
            <w:pPr>
              <w:jc w:val="center"/>
              <w:rPr>
                <w:rFonts w:ascii="Times New Roman" w:hAnsi="Times New Roman" w:cs="Times New Roman"/>
                <w:sz w:val="20"/>
                <w:szCs w:val="20"/>
              </w:rPr>
            </w:pPr>
            <w:r w:rsidRPr="00A242DA">
              <w:rPr>
                <w:rFonts w:ascii="Times New Roman" w:hAnsi="Times New Roman" w:cs="Times New Roman"/>
                <w:sz w:val="20"/>
                <w:szCs w:val="20"/>
              </w:rPr>
              <w:t>10000000</w:t>
            </w:r>
          </w:p>
        </w:tc>
      </w:tr>
    </w:tbl>
    <w:p w14:paraId="0C380686" w14:textId="61B62210" w:rsidR="4FDB121F" w:rsidRDefault="4FDB121F">
      <w:pPr>
        <w:jc w:val="both"/>
        <w:rPr>
          <w:ins w:id="267" w:author="Ferguson, James" w:date="2020-01-22T08:10:00Z"/>
          <w:rFonts w:ascii="Times New Roman" w:hAnsi="Times New Roman" w:cs="Times New Roman"/>
          <w:sz w:val="20"/>
          <w:szCs w:val="20"/>
          <w:rPrChange w:id="268" w:author="Ferguson, James" w:date="2020-01-22T08:10:00Z">
            <w:rPr>
              <w:ins w:id="269" w:author="Ferguson, James" w:date="2020-01-22T08:10:00Z"/>
            </w:rPr>
          </w:rPrChange>
        </w:rPr>
        <w:pPrChange w:id="270" w:author="Ferguson, James" w:date="2020-01-22T08:10:00Z">
          <w:pPr/>
        </w:pPrChange>
      </w:pPr>
    </w:p>
    <w:p w14:paraId="1AB742B4" w14:textId="77777777" w:rsidR="00474909" w:rsidRPr="00A242DA" w:rsidDel="49E4EA9C" w:rsidRDefault="00474909" w:rsidP="00A871E0">
      <w:pPr>
        <w:jc w:val="both"/>
        <w:rPr>
          <w:del w:id="271" w:author="Ferguson, James" w:date="2020-01-22T08:09:00Z"/>
          <w:rFonts w:ascii="Times New Roman" w:hAnsi="Times New Roman" w:cs="Times New Roman"/>
          <w:sz w:val="20"/>
          <w:szCs w:val="20"/>
        </w:rPr>
      </w:pPr>
      <w:del w:id="272" w:author="Ferguson, James" w:date="2020-01-22T08:09:00Z">
        <w:r w:rsidRPr="00A242DA" w:rsidDel="49E4EA9C">
          <w:rPr>
            <w:rFonts w:ascii="Times New Roman" w:hAnsi="Times New Roman" w:cs="Times New Roman"/>
            <w:sz w:val="20"/>
            <w:szCs w:val="20"/>
          </w:rPr>
          <w:delText xml:space="preserve">Table 1 Gains for PID system </w:delText>
        </w:r>
      </w:del>
    </w:p>
    <w:p w14:paraId="0386A67F" w14:textId="0DB89BF7" w:rsidR="00474909" w:rsidRPr="00A242DA" w:rsidRDefault="79F3357B" w:rsidP="6E94D4E1">
      <w:pPr>
        <w:jc w:val="both"/>
        <w:rPr>
          <w:rFonts w:ascii="Times New Roman" w:hAnsi="Times New Roman" w:cs="Times New Roman"/>
          <w:sz w:val="20"/>
          <w:szCs w:val="20"/>
        </w:rPr>
      </w:pPr>
      <w:r w:rsidRPr="6E94D4E1">
        <w:rPr>
          <w:rFonts w:ascii="Times New Roman" w:hAnsi="Times New Roman" w:cs="Times New Roman"/>
          <w:sz w:val="20"/>
          <w:szCs w:val="20"/>
        </w:rPr>
        <w:t xml:space="preserve">After PID calculation, </w:t>
      </w:r>
      <w:r w:rsidR="7D22F127" w:rsidRPr="6E94D4E1">
        <w:rPr>
          <w:rFonts w:ascii="Times New Roman" w:hAnsi="Times New Roman" w:cs="Times New Roman"/>
          <w:sz w:val="20"/>
          <w:szCs w:val="20"/>
        </w:rPr>
        <w:t xml:space="preserve">this signal </w:t>
      </w:r>
      <w:r w:rsidR="7D22F127" w:rsidRPr="6E94D4E1">
        <w:rPr>
          <w:rFonts w:ascii="Times New Roman" w:eastAsia="Times New Roman" w:hAnsi="Times New Roman" w:cs="Times New Roman"/>
          <w:color w:val="000000" w:themeColor="text1"/>
          <w:sz w:val="19"/>
          <w:szCs w:val="19"/>
        </w:rPr>
        <w:t>is converted into</w:t>
      </w:r>
      <w:r w:rsidR="7D22F127" w:rsidRPr="6E94D4E1">
        <w:rPr>
          <w:rFonts w:ascii="Times New Roman" w:hAnsi="Times New Roman" w:cs="Times New Roman"/>
          <w:sz w:val="20"/>
          <w:szCs w:val="20"/>
        </w:rPr>
        <w:t xml:space="preserve"> pulse width modulation (PWM) and direction signals </w:t>
      </w:r>
      <w:r w:rsidR="7D22F127" w:rsidRPr="6E94D4E1">
        <w:rPr>
          <w:rFonts w:ascii="Times New Roman" w:eastAsia="Times New Roman" w:hAnsi="Times New Roman" w:cs="Times New Roman"/>
          <w:color w:val="000000" w:themeColor="text1"/>
          <w:sz w:val="19"/>
          <w:szCs w:val="19"/>
        </w:rPr>
        <w:t>for the two VNH5019 chips.</w:t>
      </w:r>
    </w:p>
    <w:p w14:paraId="78058BA1" w14:textId="6B1B949D" w:rsidR="00474909" w:rsidRPr="00A242DA" w:rsidDel="1DABB96E" w:rsidRDefault="00474909">
      <w:pPr>
        <w:jc w:val="both"/>
        <w:rPr>
          <w:del w:id="273" w:author="Ferguson, James" w:date="2020-01-22T08:14:00Z"/>
          <w:rFonts w:ascii="Times New Roman" w:hAnsi="Times New Roman" w:cs="Times New Roman"/>
          <w:sz w:val="20"/>
          <w:szCs w:val="20"/>
          <w:rPrChange w:id="274" w:author="Ferguson, James" w:date="2020-01-22T08:13:00Z">
            <w:rPr>
              <w:del w:id="275" w:author="Ferguson, James" w:date="2020-01-22T08:14:00Z"/>
            </w:rPr>
          </w:rPrChange>
        </w:rPr>
      </w:pPr>
      <w:r w:rsidRPr="4B996596">
        <w:rPr>
          <w:rFonts w:ascii="Times New Roman" w:hAnsi="Times New Roman" w:cs="Times New Roman"/>
          <w:sz w:val="20"/>
          <w:szCs w:val="20"/>
        </w:rPr>
        <w:t xml:space="preserve">Signal noise became a problem after increasing the derivative gain. </w:t>
      </w:r>
      <w:proofErr w:type="gramStart"/>
      <w:ins w:id="276" w:author="Ferguson, James" w:date="2020-01-22T08:10:00Z">
        <w:r w:rsidR="3F6382E4" w:rsidRPr="4B996596">
          <w:rPr>
            <w:rFonts w:ascii="Times New Roman" w:hAnsi="Times New Roman" w:cs="Times New Roman"/>
            <w:sz w:val="20"/>
            <w:szCs w:val="20"/>
          </w:rPr>
          <w:t>In order to</w:t>
        </w:r>
        <w:proofErr w:type="gramEnd"/>
        <w:r w:rsidR="3F6382E4" w:rsidRPr="4B996596">
          <w:rPr>
            <w:rFonts w:ascii="Times New Roman" w:hAnsi="Times New Roman" w:cs="Times New Roman"/>
            <w:sz w:val="20"/>
            <w:szCs w:val="20"/>
          </w:rPr>
          <w:t xml:space="preserve"> stop oscil</w:t>
        </w:r>
      </w:ins>
      <w:ins w:id="277" w:author="Ferguson, James" w:date="2020-01-22T08:11:00Z">
        <w:r w:rsidR="3F6382E4" w:rsidRPr="4B996596">
          <w:rPr>
            <w:rFonts w:ascii="Times New Roman" w:hAnsi="Times New Roman" w:cs="Times New Roman"/>
            <w:sz w:val="20"/>
            <w:szCs w:val="20"/>
          </w:rPr>
          <w:t>l</w:t>
        </w:r>
      </w:ins>
      <w:ins w:id="278" w:author="Ferguson, James" w:date="2020-01-22T08:10:00Z">
        <w:r w:rsidR="3F6382E4" w:rsidRPr="4B996596">
          <w:rPr>
            <w:rFonts w:ascii="Times New Roman" w:hAnsi="Times New Roman" w:cs="Times New Roman"/>
            <w:sz w:val="20"/>
            <w:szCs w:val="20"/>
          </w:rPr>
          <w:t xml:space="preserve">ation, </w:t>
        </w:r>
      </w:ins>
      <w:ins w:id="279" w:author="Ferguson, James" w:date="2020-01-22T08:11:00Z">
        <w:r w:rsidR="3F6382E4" w:rsidRPr="4B996596">
          <w:rPr>
            <w:rFonts w:ascii="Times New Roman" w:hAnsi="Times New Roman" w:cs="Times New Roman"/>
            <w:sz w:val="20"/>
            <w:szCs w:val="20"/>
          </w:rPr>
          <w:t>t</w:t>
        </w:r>
        <w:r w:rsidR="3F6382E4" w:rsidRPr="225FE6A9">
          <w:rPr>
            <w:rFonts w:ascii="Times New Roman" w:hAnsi="Times New Roman" w:cs="Times New Roman"/>
            <w:sz w:val="20"/>
            <w:szCs w:val="20"/>
            <w:rPrChange w:id="280" w:author="Ferguson, James" w:date="2020-01-22T08:11:00Z">
              <w:rPr/>
            </w:rPrChange>
          </w:rPr>
          <w:t xml:space="preserve">he </w:t>
        </w:r>
        <w:r w:rsidR="0C3DE70C" w:rsidRPr="1DABB96E">
          <w:rPr>
            <w:rFonts w:ascii="Times New Roman" w:eastAsia="Times New Roman" w:hAnsi="Times New Roman" w:cs="Times New Roman"/>
            <w:color w:val="000000" w:themeColor="text1"/>
            <w:sz w:val="19"/>
            <w:szCs w:val="19"/>
            <w:rPrChange w:id="281" w:author="Ferguson, James" w:date="2020-01-22T08:14:00Z">
              <w:rPr/>
            </w:rPrChange>
          </w:rPr>
          <w:t>derivative</w:t>
        </w:r>
      </w:ins>
      <w:ins w:id="282" w:author="Ferguson, James" w:date="2020-01-22T08:10:00Z">
        <w:r w:rsidR="3F6382E4" w:rsidRPr="4B996596">
          <w:rPr>
            <w:rFonts w:ascii="Times New Roman" w:hAnsi="Times New Roman" w:cs="Times New Roman"/>
            <w:sz w:val="20"/>
            <w:szCs w:val="20"/>
          </w:rPr>
          <w:t xml:space="preserve"> gain</w:t>
        </w:r>
      </w:ins>
      <w:ins w:id="283" w:author="Ferguson, James" w:date="2020-01-22T08:11:00Z">
        <w:r w:rsidR="3F6382E4" w:rsidRPr="4B996596">
          <w:rPr>
            <w:rFonts w:ascii="Times New Roman" w:hAnsi="Times New Roman" w:cs="Times New Roman"/>
            <w:sz w:val="20"/>
            <w:szCs w:val="20"/>
          </w:rPr>
          <w:t xml:space="preserve"> needed to be very high</w:t>
        </w:r>
        <w:r w:rsidR="342F08D5" w:rsidRPr="4B996596">
          <w:rPr>
            <w:rFonts w:ascii="Times New Roman" w:hAnsi="Times New Roman" w:cs="Times New Roman"/>
            <w:sz w:val="20"/>
            <w:szCs w:val="20"/>
          </w:rPr>
          <w:t xml:space="preserve"> which </w:t>
        </w:r>
      </w:ins>
      <w:ins w:id="284" w:author="Ferguson, James" w:date="2020-01-22T08:12:00Z">
        <w:r w:rsidR="342F08D5" w:rsidRPr="4B996596">
          <w:rPr>
            <w:rFonts w:ascii="Times New Roman" w:hAnsi="Times New Roman" w:cs="Times New Roman"/>
            <w:sz w:val="20"/>
            <w:szCs w:val="20"/>
          </w:rPr>
          <w:t>also</w:t>
        </w:r>
      </w:ins>
      <w:ins w:id="285" w:author="Ferguson, James" w:date="2020-01-22T08:11:00Z">
        <w:r w:rsidR="342F08D5" w:rsidRPr="4B996596">
          <w:rPr>
            <w:rFonts w:ascii="Times New Roman" w:hAnsi="Times New Roman" w:cs="Times New Roman"/>
            <w:sz w:val="20"/>
            <w:szCs w:val="20"/>
          </w:rPr>
          <w:t xml:space="preserve"> caus</w:t>
        </w:r>
      </w:ins>
      <w:ins w:id="286" w:author="Ferguson, James" w:date="2020-01-22T08:12:00Z">
        <w:r w:rsidR="4F4B9F75" w:rsidRPr="4B996596">
          <w:rPr>
            <w:rFonts w:ascii="Times New Roman" w:hAnsi="Times New Roman" w:cs="Times New Roman"/>
            <w:sz w:val="20"/>
            <w:szCs w:val="20"/>
          </w:rPr>
          <w:t>ed</w:t>
        </w:r>
      </w:ins>
      <w:ins w:id="287" w:author="Ferguson, James" w:date="2020-01-22T08:11:00Z">
        <w:r w:rsidR="342F08D5" w:rsidRPr="4B996596">
          <w:rPr>
            <w:rFonts w:ascii="Times New Roman" w:hAnsi="Times New Roman" w:cs="Times New Roman"/>
            <w:sz w:val="20"/>
            <w:szCs w:val="20"/>
          </w:rPr>
          <w:t xml:space="preserve"> </w:t>
        </w:r>
      </w:ins>
      <w:ins w:id="288" w:author="Ferguson, James" w:date="2020-01-22T08:13:00Z">
        <w:r w:rsidR="5552F081" w:rsidRPr="4B996596">
          <w:rPr>
            <w:rFonts w:ascii="Times New Roman" w:hAnsi="Times New Roman" w:cs="Times New Roman"/>
            <w:sz w:val="20"/>
            <w:szCs w:val="20"/>
          </w:rPr>
          <w:t>so</w:t>
        </w:r>
      </w:ins>
      <w:ins w:id="289" w:author="Ferguson, James" w:date="2020-01-22T08:14:00Z">
        <w:r w:rsidR="5552F081" w:rsidRPr="4B996596">
          <w:rPr>
            <w:rFonts w:ascii="Times New Roman" w:hAnsi="Times New Roman" w:cs="Times New Roman"/>
            <w:sz w:val="20"/>
            <w:szCs w:val="20"/>
          </w:rPr>
          <w:t xml:space="preserve">me </w:t>
        </w:r>
      </w:ins>
      <w:ins w:id="290" w:author="Ferguson, James" w:date="2020-01-22T08:11:00Z">
        <w:r w:rsidR="342F08D5" w:rsidRPr="4B996596">
          <w:rPr>
            <w:rFonts w:ascii="Times New Roman" w:hAnsi="Times New Roman" w:cs="Times New Roman"/>
            <w:sz w:val="20"/>
            <w:szCs w:val="20"/>
          </w:rPr>
          <w:t>s</w:t>
        </w:r>
      </w:ins>
      <w:ins w:id="291" w:author="Ferguson, James" w:date="2020-01-22T08:12:00Z">
        <w:r w:rsidR="342F08D5" w:rsidRPr="4B996596">
          <w:rPr>
            <w:rFonts w:ascii="Times New Roman" w:hAnsi="Times New Roman" w:cs="Times New Roman"/>
            <w:sz w:val="20"/>
            <w:szCs w:val="20"/>
          </w:rPr>
          <w:t xml:space="preserve">tability </w:t>
        </w:r>
      </w:ins>
      <w:ins w:id="292" w:author="Ferguson, James" w:date="2020-01-22T08:13:00Z">
        <w:r w:rsidR="4901D15C" w:rsidRPr="4B996596">
          <w:rPr>
            <w:rFonts w:ascii="Times New Roman" w:hAnsi="Times New Roman" w:cs="Times New Roman"/>
            <w:sz w:val="20"/>
            <w:szCs w:val="20"/>
          </w:rPr>
          <w:t>issues</w:t>
        </w:r>
      </w:ins>
      <w:ins w:id="293" w:author="Ferguson, James" w:date="2020-01-22T08:12:00Z">
        <w:r w:rsidR="342F08D5" w:rsidRPr="4B996596">
          <w:rPr>
            <w:rFonts w:ascii="Times New Roman" w:hAnsi="Times New Roman" w:cs="Times New Roman"/>
            <w:sz w:val="20"/>
            <w:szCs w:val="20"/>
          </w:rPr>
          <w:t xml:space="preserve"> due to noise </w:t>
        </w:r>
      </w:ins>
      <w:ins w:id="294" w:author="Ferguson, James" w:date="2020-01-22T08:13:00Z">
        <w:r w:rsidR="0EABD84E" w:rsidRPr="4B996596">
          <w:rPr>
            <w:rFonts w:ascii="Times New Roman" w:hAnsi="Times New Roman" w:cs="Times New Roman"/>
            <w:sz w:val="20"/>
            <w:szCs w:val="20"/>
          </w:rPr>
          <w:t xml:space="preserve">also </w:t>
        </w:r>
      </w:ins>
      <w:ins w:id="295" w:author="Ferguson, James" w:date="2020-01-22T08:12:00Z">
        <w:r w:rsidR="342F08D5" w:rsidRPr="4B996596">
          <w:rPr>
            <w:rFonts w:ascii="Times New Roman" w:hAnsi="Times New Roman" w:cs="Times New Roman"/>
            <w:sz w:val="20"/>
            <w:szCs w:val="20"/>
          </w:rPr>
          <w:t>being amplified</w:t>
        </w:r>
      </w:ins>
      <w:ins w:id="296" w:author="Ferguson, James" w:date="2020-01-22T08:13:00Z">
        <w:r w:rsidR="4B37005B" w:rsidRPr="4B996596">
          <w:rPr>
            <w:rFonts w:ascii="Times New Roman" w:hAnsi="Times New Roman" w:cs="Times New Roman"/>
            <w:sz w:val="20"/>
            <w:szCs w:val="20"/>
          </w:rPr>
          <w:t>.</w:t>
        </w:r>
      </w:ins>
      <w:ins w:id="297" w:author="Ferguson, James" w:date="2020-01-22T08:14:00Z">
        <w:r w:rsidR="6E78F916" w:rsidRPr="4B996596">
          <w:rPr>
            <w:rFonts w:ascii="Times New Roman" w:hAnsi="Times New Roman" w:cs="Times New Roman"/>
            <w:sz w:val="20"/>
            <w:szCs w:val="20"/>
          </w:rPr>
          <w:t xml:space="preserve"> </w:t>
        </w:r>
      </w:ins>
    </w:p>
    <w:p w14:paraId="5FAE04F7" w14:textId="738D2E0C" w:rsidR="00474909" w:rsidRPr="00A242DA" w:rsidRDefault="00474909">
      <w:pPr>
        <w:jc w:val="both"/>
        <w:rPr>
          <w:rFonts w:ascii="Times New Roman" w:hAnsi="Times New Roman" w:cs="Times New Roman"/>
          <w:sz w:val="20"/>
          <w:szCs w:val="20"/>
          <w:rPrChange w:id="298" w:author="Ferguson, James" w:date="2020-01-22T08:14:00Z">
            <w:rPr/>
          </w:rPrChange>
        </w:rPr>
      </w:pPr>
      <w:del w:id="299" w:author="Ferguson, James" w:date="2020-01-22T08:14:00Z">
        <w:r w:rsidRPr="4B996596" w:rsidDel="1DABB96E">
          <w:rPr>
            <w:rFonts w:ascii="Times New Roman" w:hAnsi="Times New Roman" w:cs="Times New Roman"/>
            <w:sz w:val="20"/>
            <w:szCs w:val="20"/>
          </w:rPr>
          <w:delText xml:space="preserve">At the derivative gains needed to stop oscillation noise in the PWM signal would completely saturate the output causing system instability. </w:delText>
        </w:r>
      </w:del>
      <w:r w:rsidRPr="4B996596">
        <w:rPr>
          <w:rFonts w:ascii="Times New Roman" w:hAnsi="Times New Roman" w:cs="Times New Roman"/>
          <w:sz w:val="20"/>
          <w:szCs w:val="20"/>
        </w:rPr>
        <w:t>To reduce noise, low pass filters w</w:t>
      </w:r>
      <w:del w:id="300" w:author="Chatterley, Christie [2]" w:date="2020-01-22T12:03:00Z">
        <w:r w:rsidRPr="4B996596" w:rsidDel="008C13D5">
          <w:rPr>
            <w:rFonts w:ascii="Times New Roman" w:hAnsi="Times New Roman" w:cs="Times New Roman"/>
            <w:sz w:val="20"/>
            <w:szCs w:val="20"/>
          </w:rPr>
          <w:delText>h</w:delText>
        </w:r>
      </w:del>
      <w:r w:rsidRPr="4B996596">
        <w:rPr>
          <w:rFonts w:ascii="Times New Roman" w:hAnsi="Times New Roman" w:cs="Times New Roman"/>
          <w:sz w:val="20"/>
          <w:szCs w:val="20"/>
        </w:rPr>
        <w:t xml:space="preserve">ere applied to </w:t>
      </w:r>
      <w:proofErr w:type="spellStart"/>
      <w:r w:rsidRPr="4B996596">
        <w:rPr>
          <w:rFonts w:ascii="Times New Roman" w:hAnsi="Times New Roman" w:cs="Times New Roman"/>
          <w:sz w:val="20"/>
          <w:szCs w:val="20"/>
        </w:rPr>
        <w:t>thermoresistor</w:t>
      </w:r>
      <w:proofErr w:type="spellEnd"/>
      <w:r w:rsidRPr="4B996596">
        <w:rPr>
          <w:rFonts w:ascii="Times New Roman" w:hAnsi="Times New Roman" w:cs="Times New Roman"/>
          <w:sz w:val="20"/>
          <w:szCs w:val="20"/>
        </w:rPr>
        <w:t xml:space="preserve"> signals and moving averages w</w:t>
      </w:r>
      <w:del w:id="301" w:author="Chatterley, Christie [2]" w:date="2020-01-22T12:03:00Z">
        <w:r w:rsidRPr="4B996596" w:rsidDel="008C13D5">
          <w:rPr>
            <w:rFonts w:ascii="Times New Roman" w:hAnsi="Times New Roman" w:cs="Times New Roman"/>
            <w:sz w:val="20"/>
            <w:szCs w:val="20"/>
          </w:rPr>
          <w:delText>h</w:delText>
        </w:r>
      </w:del>
      <w:r w:rsidRPr="4B996596">
        <w:rPr>
          <w:rFonts w:ascii="Times New Roman" w:hAnsi="Times New Roman" w:cs="Times New Roman"/>
          <w:sz w:val="20"/>
          <w:szCs w:val="20"/>
        </w:rPr>
        <w:t xml:space="preserve">ere applied to </w:t>
      </w:r>
      <w:ins w:id="302" w:author="Chatterley, Christie [2]" w:date="2020-01-22T13:47:00Z">
        <w:r w:rsidR="00AA3DEB">
          <w:rPr>
            <w:rFonts w:ascii="Times New Roman" w:hAnsi="Times New Roman" w:cs="Times New Roman"/>
            <w:sz w:val="20"/>
            <w:szCs w:val="20"/>
          </w:rPr>
          <w:t xml:space="preserve">the </w:t>
        </w:r>
      </w:ins>
      <w:r w:rsidRPr="4B996596">
        <w:rPr>
          <w:rFonts w:ascii="Times New Roman" w:hAnsi="Times New Roman" w:cs="Times New Roman"/>
          <w:sz w:val="20"/>
          <w:szCs w:val="20"/>
        </w:rPr>
        <w:t xml:space="preserve">block temperature and </w:t>
      </w:r>
      <w:proofErr w:type="spellStart"/>
      <w:r w:rsidRPr="4B996596">
        <w:rPr>
          <w:rFonts w:ascii="Times New Roman" w:hAnsi="Times New Roman" w:cs="Times New Roman"/>
          <w:sz w:val="20"/>
          <w:szCs w:val="20"/>
        </w:rPr>
        <w:t>peltier</w:t>
      </w:r>
      <w:proofErr w:type="spellEnd"/>
      <w:r w:rsidRPr="4B996596">
        <w:rPr>
          <w:rFonts w:ascii="Times New Roman" w:hAnsi="Times New Roman" w:cs="Times New Roman"/>
          <w:sz w:val="20"/>
          <w:szCs w:val="20"/>
        </w:rPr>
        <w:t xml:space="preserve"> PWM.</w:t>
      </w:r>
    </w:p>
    <w:p w14:paraId="320165BA" w14:textId="77777777" w:rsidR="00474909" w:rsidRPr="008128A4" w:rsidRDefault="00474909" w:rsidP="00A871E0">
      <w:pPr>
        <w:jc w:val="both"/>
        <w:rPr>
          <w:rFonts w:ascii="Times New Roman" w:hAnsi="Times New Roman" w:cs="Times New Roman"/>
          <w:b/>
          <w:sz w:val="20"/>
          <w:szCs w:val="20"/>
        </w:rPr>
      </w:pPr>
      <w:r w:rsidRPr="008128A4">
        <w:rPr>
          <w:rFonts w:ascii="Times New Roman" w:hAnsi="Times New Roman" w:cs="Times New Roman"/>
          <w:b/>
          <w:sz w:val="20"/>
          <w:szCs w:val="20"/>
        </w:rPr>
        <w:t>2.3 PCR Experiment</w:t>
      </w:r>
    </w:p>
    <w:p w14:paraId="7AA85CEB" w14:textId="440603C4" w:rsidR="00474909" w:rsidRPr="00A242DA" w:rsidRDefault="79F3357B" w:rsidP="00D97517">
      <w:pPr>
        <w:jc w:val="both"/>
        <w:rPr>
          <w:rFonts w:ascii="Times New Roman" w:hAnsi="Times New Roman" w:cs="Times New Roman"/>
          <w:sz w:val="20"/>
          <w:szCs w:val="20"/>
        </w:rPr>
        <w:pPrChange w:id="303" w:author="Ferguson, James" w:date="2020-01-22T10:37:00Z">
          <w:pPr>
            <w:jc w:val="both"/>
          </w:pPr>
        </w:pPrChange>
      </w:pPr>
      <w:r w:rsidRPr="6E94D4E1">
        <w:rPr>
          <w:rFonts w:ascii="Times New Roman" w:hAnsi="Times New Roman" w:cs="Times New Roman"/>
          <w:sz w:val="20"/>
          <w:szCs w:val="20"/>
        </w:rPr>
        <w:t xml:space="preserve">Colony PCR was performed on </w:t>
      </w:r>
      <w:r w:rsidRPr="00231240">
        <w:rPr>
          <w:rFonts w:ascii="Times New Roman" w:hAnsi="Times New Roman" w:cs="Times New Roman"/>
          <w:i/>
          <w:sz w:val="20"/>
          <w:szCs w:val="20"/>
          <w:rPrChange w:id="304" w:author="Chatterley, Christie [2]" w:date="2020-01-22T13:48:00Z">
            <w:rPr>
              <w:rFonts w:ascii="Times New Roman" w:hAnsi="Times New Roman" w:cs="Times New Roman"/>
              <w:sz w:val="20"/>
              <w:szCs w:val="20"/>
            </w:rPr>
          </w:rPrChange>
        </w:rPr>
        <w:t xml:space="preserve">E. coli </w:t>
      </w:r>
      <w:r w:rsidRPr="6E94D4E1">
        <w:rPr>
          <w:rFonts w:ascii="Times New Roman" w:hAnsi="Times New Roman" w:cs="Times New Roman"/>
          <w:sz w:val="20"/>
          <w:szCs w:val="20"/>
        </w:rPr>
        <w:t xml:space="preserve">K12 using </w:t>
      </w:r>
      <w:commentRangeStart w:id="305"/>
      <w:commentRangeStart w:id="306"/>
      <w:r w:rsidRPr="6E94D4E1">
        <w:rPr>
          <w:rFonts w:ascii="Times New Roman" w:hAnsi="Times New Roman" w:cs="Times New Roman"/>
          <w:sz w:val="20"/>
          <w:szCs w:val="20"/>
        </w:rPr>
        <w:t>primer</w:t>
      </w:r>
      <w:del w:id="307" w:author="Chatterley, Christie [2]" w:date="2020-01-22T13:48:00Z">
        <w:r w:rsidRPr="6E94D4E1" w:rsidDel="00204502">
          <w:rPr>
            <w:rFonts w:ascii="Times New Roman" w:hAnsi="Times New Roman" w:cs="Times New Roman"/>
            <w:sz w:val="20"/>
            <w:szCs w:val="20"/>
          </w:rPr>
          <w:delText>s</w:delText>
        </w:r>
      </w:del>
      <w:r w:rsidRPr="6E94D4E1">
        <w:rPr>
          <w:rFonts w:ascii="Times New Roman" w:hAnsi="Times New Roman" w:cs="Times New Roman"/>
          <w:sz w:val="20"/>
          <w:szCs w:val="20"/>
        </w:rPr>
        <w:t xml:space="preserve"> pairs</w:t>
      </w:r>
      <w:commentRangeEnd w:id="305"/>
      <w:r w:rsidR="00204502">
        <w:rPr>
          <w:rStyle w:val="CommentReference"/>
        </w:rPr>
        <w:commentReference w:id="305"/>
      </w:r>
      <w:commentRangeEnd w:id="306"/>
      <w:r w:rsidR="00E64EA4">
        <w:rPr>
          <w:rStyle w:val="CommentReference"/>
        </w:rPr>
        <w:commentReference w:id="306"/>
      </w:r>
      <w:r w:rsidRPr="6E94D4E1">
        <w:rPr>
          <w:rFonts w:ascii="Times New Roman" w:hAnsi="Times New Roman" w:cs="Times New Roman"/>
          <w:sz w:val="20"/>
          <w:szCs w:val="20"/>
        </w:rPr>
        <w:t xml:space="preserve"> to amplify the </w:t>
      </w:r>
      <w:proofErr w:type="spellStart"/>
      <w:r w:rsidRPr="6E94D4E1">
        <w:rPr>
          <w:rFonts w:ascii="Times New Roman" w:hAnsi="Times New Roman" w:cs="Times New Roman"/>
          <w:sz w:val="20"/>
          <w:szCs w:val="20"/>
        </w:rPr>
        <w:t>ybbW</w:t>
      </w:r>
      <w:proofErr w:type="spellEnd"/>
      <w:r w:rsidRPr="6E94D4E1">
        <w:rPr>
          <w:rFonts w:ascii="Times New Roman" w:hAnsi="Times New Roman" w:cs="Times New Roman"/>
          <w:sz w:val="20"/>
          <w:szCs w:val="20"/>
        </w:rPr>
        <w:t xml:space="preserve"> or </w:t>
      </w:r>
      <w:proofErr w:type="spellStart"/>
      <w:r w:rsidRPr="6E94D4E1">
        <w:rPr>
          <w:rFonts w:ascii="Times New Roman" w:hAnsi="Times New Roman" w:cs="Times New Roman"/>
          <w:sz w:val="20"/>
          <w:szCs w:val="20"/>
        </w:rPr>
        <w:t>uidA</w:t>
      </w:r>
      <w:proofErr w:type="spellEnd"/>
      <w:r w:rsidRPr="6E94D4E1">
        <w:rPr>
          <w:rFonts w:ascii="Times New Roman" w:hAnsi="Times New Roman" w:cs="Times New Roman"/>
          <w:sz w:val="20"/>
          <w:szCs w:val="20"/>
        </w:rPr>
        <w:t xml:space="preserve"> gene. The </w:t>
      </w:r>
      <w:proofErr w:type="spellStart"/>
      <w:r w:rsidRPr="6E94D4E1">
        <w:rPr>
          <w:rFonts w:ascii="Times New Roman" w:hAnsi="Times New Roman" w:cs="Times New Roman"/>
          <w:sz w:val="20"/>
          <w:szCs w:val="20"/>
        </w:rPr>
        <w:t>ybbW</w:t>
      </w:r>
      <w:proofErr w:type="spellEnd"/>
      <w:r w:rsidRPr="6E94D4E1">
        <w:rPr>
          <w:rFonts w:ascii="Times New Roman" w:hAnsi="Times New Roman" w:cs="Times New Roman"/>
          <w:sz w:val="20"/>
          <w:szCs w:val="20"/>
        </w:rPr>
        <w:t xml:space="preserve"> primer sequences were designed using </w:t>
      </w:r>
      <w:proofErr w:type="spellStart"/>
      <w:r w:rsidRPr="6E94D4E1">
        <w:rPr>
          <w:rFonts w:ascii="Times New Roman" w:hAnsi="Times New Roman" w:cs="Times New Roman"/>
          <w:sz w:val="20"/>
          <w:szCs w:val="20"/>
        </w:rPr>
        <w:t>MacVector</w:t>
      </w:r>
      <w:proofErr w:type="spellEnd"/>
      <w:r w:rsidRPr="6E94D4E1">
        <w:rPr>
          <w:rFonts w:ascii="Times New Roman" w:hAnsi="Times New Roman" w:cs="Times New Roman"/>
          <w:sz w:val="20"/>
          <w:szCs w:val="20"/>
        </w:rPr>
        <w:t xml:space="preserve"> software v17.0.10. The </w:t>
      </w:r>
      <w:proofErr w:type="spellStart"/>
      <w:r w:rsidRPr="6E94D4E1">
        <w:rPr>
          <w:rFonts w:ascii="Times New Roman" w:hAnsi="Times New Roman" w:cs="Times New Roman"/>
          <w:sz w:val="20"/>
          <w:szCs w:val="20"/>
        </w:rPr>
        <w:t>ybbW</w:t>
      </w:r>
      <w:proofErr w:type="spellEnd"/>
      <w:r w:rsidRPr="6E94D4E1">
        <w:rPr>
          <w:rFonts w:ascii="Times New Roman" w:hAnsi="Times New Roman" w:cs="Times New Roman"/>
          <w:sz w:val="20"/>
          <w:szCs w:val="20"/>
        </w:rPr>
        <w:t xml:space="preserve"> primer sequences are as follows</w:t>
      </w:r>
      <w:ins w:id="308" w:author="Chatterley, Christie [2]" w:date="2020-01-22T13:49:00Z">
        <w:r w:rsidR="00570790">
          <w:rPr>
            <w:rFonts w:ascii="Times New Roman" w:hAnsi="Times New Roman" w:cs="Times New Roman"/>
            <w:sz w:val="20"/>
            <w:szCs w:val="20"/>
          </w:rPr>
          <w:t>:</w:t>
        </w:r>
      </w:ins>
      <w:del w:id="309" w:author="Chatterley, Christie [2]" w:date="2020-01-22T13:49:00Z">
        <w:r w:rsidRPr="6E94D4E1" w:rsidDel="00570790">
          <w:rPr>
            <w:rFonts w:ascii="Times New Roman" w:hAnsi="Times New Roman" w:cs="Times New Roman"/>
            <w:sz w:val="20"/>
            <w:szCs w:val="20"/>
          </w:rPr>
          <w:delText>.</w:delText>
        </w:r>
      </w:del>
      <w:r w:rsidRPr="6E94D4E1">
        <w:rPr>
          <w:rFonts w:ascii="Times New Roman" w:hAnsi="Times New Roman" w:cs="Times New Roman"/>
          <w:sz w:val="20"/>
          <w:szCs w:val="20"/>
        </w:rPr>
        <w:t xml:space="preserve"> </w:t>
      </w:r>
      <w:proofErr w:type="spellStart"/>
      <w:r w:rsidRPr="6E94D4E1">
        <w:rPr>
          <w:rFonts w:ascii="Times New Roman" w:hAnsi="Times New Roman" w:cs="Times New Roman"/>
          <w:sz w:val="20"/>
          <w:szCs w:val="20"/>
        </w:rPr>
        <w:t>ybbWforward</w:t>
      </w:r>
      <w:proofErr w:type="spellEnd"/>
      <w:r w:rsidRPr="6E94D4E1">
        <w:rPr>
          <w:rFonts w:ascii="Times New Roman" w:hAnsi="Times New Roman" w:cs="Times New Roman"/>
          <w:sz w:val="20"/>
          <w:szCs w:val="20"/>
        </w:rPr>
        <w:t>, 5’-</w:t>
      </w:r>
      <w:r w:rsidRPr="6E94D4E1">
        <w:rPr>
          <w:rFonts w:ascii="Times New Roman" w:hAnsi="Times New Roman" w:cs="Times New Roman"/>
          <w:sz w:val="20"/>
          <w:szCs w:val="20"/>
        </w:rPr>
        <w:lastRenderedPageBreak/>
        <w:t xml:space="preserve">TCAGCGCCTTTTTCATTGCC-3’ and </w:t>
      </w:r>
      <w:proofErr w:type="spellStart"/>
      <w:r w:rsidRPr="6E94D4E1">
        <w:rPr>
          <w:rFonts w:ascii="Times New Roman" w:hAnsi="Times New Roman" w:cs="Times New Roman"/>
          <w:sz w:val="20"/>
          <w:szCs w:val="20"/>
        </w:rPr>
        <w:t>ybbWre</w:t>
      </w:r>
      <w:ins w:id="310" w:author="Ferguson, James" w:date="2020-01-22T10:43:00Z">
        <w:r w:rsidR="00127E8C">
          <w:rPr>
            <w:rFonts w:ascii="Times New Roman" w:hAnsi="Times New Roman" w:cs="Times New Roman"/>
            <w:sz w:val="20"/>
            <w:szCs w:val="20"/>
          </w:rPr>
          <w:softHyphen/>
        </w:r>
      </w:ins>
      <w:r w:rsidRPr="6E94D4E1">
        <w:rPr>
          <w:rFonts w:ascii="Times New Roman" w:hAnsi="Times New Roman" w:cs="Times New Roman"/>
          <w:sz w:val="20"/>
          <w:szCs w:val="20"/>
        </w:rPr>
        <w:t>verse</w:t>
      </w:r>
      <w:proofErr w:type="spellEnd"/>
      <w:r w:rsidRPr="6E94D4E1">
        <w:rPr>
          <w:rFonts w:ascii="Times New Roman" w:hAnsi="Times New Roman" w:cs="Times New Roman"/>
          <w:sz w:val="20"/>
          <w:szCs w:val="20"/>
        </w:rPr>
        <w:t xml:space="preserve">, 5’-CCGCGTAACATTGCAAACCA-3’. The </w:t>
      </w:r>
      <w:proofErr w:type="spellStart"/>
      <w:r w:rsidRPr="6E94D4E1">
        <w:rPr>
          <w:rFonts w:ascii="Times New Roman" w:hAnsi="Times New Roman" w:cs="Times New Roman"/>
          <w:sz w:val="20"/>
          <w:szCs w:val="20"/>
        </w:rPr>
        <w:t>uidA</w:t>
      </w:r>
      <w:proofErr w:type="spellEnd"/>
      <w:r w:rsidRPr="6E94D4E1">
        <w:rPr>
          <w:rFonts w:ascii="Times New Roman" w:hAnsi="Times New Roman" w:cs="Times New Roman"/>
          <w:sz w:val="20"/>
          <w:szCs w:val="20"/>
        </w:rPr>
        <w:t xml:space="preserve"> primer sequences were derived from a published study [</w:t>
      </w:r>
      <w:r w:rsidR="64D184CE" w:rsidRPr="6E94D4E1">
        <w:rPr>
          <w:rFonts w:ascii="Times New Roman" w:hAnsi="Times New Roman" w:cs="Times New Roman"/>
          <w:sz w:val="20"/>
          <w:szCs w:val="20"/>
        </w:rPr>
        <w:t>2</w:t>
      </w:r>
      <w:r w:rsidRPr="6E94D4E1">
        <w:rPr>
          <w:rFonts w:ascii="Times New Roman" w:hAnsi="Times New Roman" w:cs="Times New Roman"/>
          <w:sz w:val="20"/>
          <w:szCs w:val="20"/>
        </w:rPr>
        <w:t>] and were as follows</w:t>
      </w:r>
      <w:del w:id="311" w:author="Chatterley, Christie [2]" w:date="2020-01-22T13:50:00Z">
        <w:r w:rsidRPr="6E94D4E1" w:rsidDel="007455B4">
          <w:rPr>
            <w:rFonts w:ascii="Times New Roman" w:hAnsi="Times New Roman" w:cs="Times New Roman"/>
            <w:sz w:val="20"/>
            <w:szCs w:val="20"/>
          </w:rPr>
          <w:delText>.</w:delText>
        </w:r>
      </w:del>
      <w:ins w:id="312" w:author="Chatterley, Christie [2]" w:date="2020-01-22T13:50:00Z">
        <w:r w:rsidR="007455B4">
          <w:rPr>
            <w:rFonts w:ascii="Times New Roman" w:hAnsi="Times New Roman" w:cs="Times New Roman"/>
            <w:sz w:val="20"/>
            <w:szCs w:val="20"/>
          </w:rPr>
          <w:t>:</w:t>
        </w:r>
      </w:ins>
      <w:r w:rsidRPr="6E94D4E1">
        <w:rPr>
          <w:rFonts w:ascii="Times New Roman" w:hAnsi="Times New Roman" w:cs="Times New Roman"/>
          <w:sz w:val="20"/>
          <w:szCs w:val="20"/>
        </w:rPr>
        <w:t xml:space="preserve"> </w:t>
      </w:r>
      <w:proofErr w:type="spellStart"/>
      <w:r w:rsidRPr="6E94D4E1">
        <w:rPr>
          <w:rFonts w:ascii="Times New Roman" w:hAnsi="Times New Roman" w:cs="Times New Roman"/>
          <w:sz w:val="20"/>
          <w:szCs w:val="20"/>
        </w:rPr>
        <w:t>uidAforward</w:t>
      </w:r>
      <w:proofErr w:type="spellEnd"/>
      <w:r w:rsidRPr="6E94D4E1">
        <w:rPr>
          <w:rFonts w:ascii="Times New Roman" w:hAnsi="Times New Roman" w:cs="Times New Roman"/>
          <w:sz w:val="20"/>
          <w:szCs w:val="20"/>
        </w:rPr>
        <w:t xml:space="preserve">, 5’-CGGAAGCAACGCGTAAACTC-3’ and </w:t>
      </w:r>
      <w:proofErr w:type="spellStart"/>
      <w:r w:rsidRPr="6E94D4E1">
        <w:rPr>
          <w:rFonts w:ascii="Times New Roman" w:hAnsi="Times New Roman" w:cs="Times New Roman"/>
          <w:sz w:val="20"/>
          <w:szCs w:val="20"/>
        </w:rPr>
        <w:t>uidAre</w:t>
      </w:r>
      <w:ins w:id="313" w:author="Ferguson, James" w:date="2020-01-22T10:43:00Z">
        <w:r w:rsidR="00127E8C">
          <w:rPr>
            <w:rFonts w:ascii="Times New Roman" w:hAnsi="Times New Roman" w:cs="Times New Roman"/>
            <w:sz w:val="20"/>
            <w:szCs w:val="20"/>
          </w:rPr>
          <w:softHyphen/>
        </w:r>
      </w:ins>
      <w:r w:rsidRPr="6E94D4E1">
        <w:rPr>
          <w:rFonts w:ascii="Times New Roman" w:hAnsi="Times New Roman" w:cs="Times New Roman"/>
          <w:sz w:val="20"/>
          <w:szCs w:val="20"/>
        </w:rPr>
        <w:t>verse</w:t>
      </w:r>
      <w:proofErr w:type="spellEnd"/>
      <w:r w:rsidRPr="6E94D4E1">
        <w:rPr>
          <w:rFonts w:ascii="Times New Roman" w:hAnsi="Times New Roman" w:cs="Times New Roman"/>
          <w:sz w:val="20"/>
          <w:szCs w:val="20"/>
        </w:rPr>
        <w:t xml:space="preserve">, 5’-TGAGCGTCGCAGAACATTACA-3’. </w:t>
      </w:r>
    </w:p>
    <w:p w14:paraId="2801A719" w14:textId="4F2F3AA9" w:rsidR="00474909" w:rsidRPr="00A242DA" w:rsidRDefault="00474909" w:rsidP="00A871E0">
      <w:pPr>
        <w:jc w:val="both"/>
        <w:rPr>
          <w:ins w:id="314" w:author="Ferguson, James" w:date="2020-01-22T08:38:00Z"/>
          <w:rFonts w:ascii="Times New Roman" w:hAnsi="Times New Roman" w:cs="Times New Roman"/>
          <w:sz w:val="20"/>
          <w:szCs w:val="20"/>
        </w:rPr>
      </w:pPr>
      <w:r w:rsidRPr="00A242DA">
        <w:rPr>
          <w:rFonts w:ascii="Times New Roman" w:hAnsi="Times New Roman" w:cs="Times New Roman"/>
          <w:sz w:val="20"/>
          <w:szCs w:val="20"/>
        </w:rPr>
        <w:t xml:space="preserve">All PCR reactions used </w:t>
      </w:r>
      <w:proofErr w:type="spellStart"/>
      <w:r w:rsidRPr="00A242DA">
        <w:rPr>
          <w:rFonts w:ascii="Times New Roman" w:hAnsi="Times New Roman" w:cs="Times New Roman"/>
          <w:sz w:val="20"/>
          <w:szCs w:val="20"/>
        </w:rPr>
        <w:t>OneTaq</w:t>
      </w:r>
      <w:proofErr w:type="spellEnd"/>
      <w:r w:rsidRPr="00A242DA">
        <w:rPr>
          <w:rFonts w:ascii="Times New Roman" w:hAnsi="Times New Roman" w:cs="Times New Roman"/>
          <w:sz w:val="20"/>
          <w:szCs w:val="20"/>
        </w:rPr>
        <w:t xml:space="preserve"> 2X Master Mix (NEB) and primers at 0.25uM. Cycling conditions were 95°C for 5min, followed by 35 cycles of 95°C for </w:t>
      </w:r>
      <w:del w:id="315" w:author="Chatterley, Christie [2]" w:date="2020-01-22T13:50:00Z">
        <w:r w:rsidRPr="00A242DA" w:rsidDel="00592F85">
          <w:rPr>
            <w:rFonts w:ascii="Times New Roman" w:hAnsi="Times New Roman" w:cs="Times New Roman"/>
            <w:sz w:val="20"/>
            <w:szCs w:val="20"/>
          </w:rPr>
          <w:delText>60s</w:delText>
        </w:r>
      </w:del>
      <w:ins w:id="316" w:author="Chatterley, Christie [2]" w:date="2020-01-22T13:50:00Z">
        <w:r w:rsidR="00592F85">
          <w:rPr>
            <w:rFonts w:ascii="Times New Roman" w:hAnsi="Times New Roman" w:cs="Times New Roman"/>
            <w:sz w:val="20"/>
            <w:szCs w:val="20"/>
          </w:rPr>
          <w:t>1min</w:t>
        </w:r>
      </w:ins>
      <w:r w:rsidRPr="00A242DA">
        <w:rPr>
          <w:rFonts w:ascii="Times New Roman" w:hAnsi="Times New Roman" w:cs="Times New Roman"/>
          <w:sz w:val="20"/>
          <w:szCs w:val="20"/>
        </w:rPr>
        <w:t>, 60.5°C for 1min, 72°C for 1min. Products were stored at 4°C until analysis by 1% TBE agarose gel electrophoresis.</w:t>
      </w:r>
    </w:p>
    <w:p w14:paraId="41F0C1CA" w14:textId="2DE3F544" w:rsidR="47983491" w:rsidDel="25E8E89D" w:rsidRDefault="47983491">
      <w:pPr>
        <w:jc w:val="both"/>
        <w:rPr>
          <w:del w:id="317" w:author="Ferguson, James" w:date="2020-01-22T08:39:00Z"/>
          <w:rFonts w:ascii="Times New Roman" w:hAnsi="Times New Roman" w:cs="Times New Roman"/>
          <w:sz w:val="20"/>
          <w:szCs w:val="20"/>
          <w:rPrChange w:id="318" w:author="Ferguson, James" w:date="2020-01-22T08:39:00Z">
            <w:rPr>
              <w:del w:id="319" w:author="Ferguson, James" w:date="2020-01-22T08:39:00Z"/>
            </w:rPr>
          </w:rPrChange>
        </w:rPr>
        <w:pPrChange w:id="320" w:author="Ferguson, James" w:date="2020-01-22T08:39:00Z">
          <w:pPr/>
        </w:pPrChange>
      </w:pPr>
      <w:ins w:id="321" w:author="Ferguson, James" w:date="2020-01-22T08:38:00Z">
        <w:r w:rsidRPr="23B663AE">
          <w:rPr>
            <w:rFonts w:ascii="Times New Roman" w:hAnsi="Times New Roman" w:cs="Times New Roman"/>
            <w:sz w:val="20"/>
            <w:szCs w:val="20"/>
            <w:rPrChange w:id="322" w:author="Ferguson, James" w:date="2020-01-22T08:38:00Z">
              <w:rPr/>
            </w:rPrChange>
          </w:rPr>
          <w:t xml:space="preserve">This </w:t>
        </w:r>
      </w:ins>
      <w:ins w:id="323" w:author="Ferguson, James" w:date="2020-01-22T08:39:00Z">
        <w:r w:rsidRPr="23B663AE">
          <w:rPr>
            <w:rFonts w:ascii="Times New Roman" w:hAnsi="Times New Roman" w:cs="Times New Roman"/>
            <w:sz w:val="20"/>
            <w:szCs w:val="20"/>
            <w:rPrChange w:id="324" w:author="Ferguson, James" w:date="2020-01-22T08:38:00Z">
              <w:rPr/>
            </w:rPrChange>
          </w:rPr>
          <w:t xml:space="preserve">experiment will be performed by our thermocycler </w:t>
        </w:r>
      </w:ins>
      <w:ins w:id="325" w:author="Ferguson, James" w:date="2020-01-22T08:42:00Z">
        <w:r w:rsidR="20252BF4" w:rsidRPr="23B663AE">
          <w:rPr>
            <w:rFonts w:ascii="Times New Roman" w:hAnsi="Times New Roman" w:cs="Times New Roman"/>
            <w:sz w:val="20"/>
            <w:szCs w:val="20"/>
            <w:rPrChange w:id="326" w:author="Ferguson, James" w:date="2020-01-22T08:38:00Z">
              <w:rPr/>
            </w:rPrChange>
          </w:rPr>
          <w:t>to test if it works and a</w:t>
        </w:r>
      </w:ins>
      <w:ins w:id="327" w:author="Ferguson, James" w:date="2020-01-22T08:39:00Z">
        <w:r w:rsidRPr="23B663AE">
          <w:rPr>
            <w:rFonts w:ascii="Times New Roman" w:hAnsi="Times New Roman" w:cs="Times New Roman"/>
            <w:sz w:val="20"/>
            <w:szCs w:val="20"/>
            <w:rPrChange w:id="328" w:author="Ferguson, James" w:date="2020-01-22T08:38:00Z">
              <w:rPr/>
            </w:rPrChange>
          </w:rPr>
          <w:t xml:space="preserve"> </w:t>
        </w:r>
      </w:ins>
    </w:p>
    <w:p w14:paraId="470E538C" w14:textId="046F4153" w:rsidR="47983491" w:rsidRDefault="47983491">
      <w:pPr>
        <w:jc w:val="both"/>
        <w:rPr>
          <w:rFonts w:ascii="Times New Roman" w:hAnsi="Times New Roman" w:cs="Times New Roman"/>
          <w:sz w:val="20"/>
          <w:szCs w:val="20"/>
          <w:rPrChange w:id="329" w:author="Ferguson, James" w:date="2020-01-22T08:42:00Z">
            <w:rPr/>
          </w:rPrChange>
        </w:rPr>
        <w:pPrChange w:id="330" w:author="Ferguson, James" w:date="2020-01-22T08:42:00Z">
          <w:pPr/>
        </w:pPrChange>
      </w:pPr>
      <w:ins w:id="331" w:author="Ferguson, James" w:date="2020-01-22T08:39:00Z">
        <w:r w:rsidRPr="25E8E89D">
          <w:rPr>
            <w:rFonts w:ascii="Times New Roman" w:hAnsi="Times New Roman" w:cs="Times New Roman"/>
            <w:sz w:val="20"/>
            <w:szCs w:val="20"/>
            <w:rPrChange w:id="332" w:author="Ferguson, James" w:date="2020-01-22T08:39:00Z">
              <w:rPr/>
            </w:rPrChange>
          </w:rPr>
          <w:t>Bio-Rad T100 Thermal Cycler</w:t>
        </w:r>
      </w:ins>
      <w:ins w:id="333" w:author="Ferguson, James" w:date="2020-01-22T08:40:00Z">
        <w:r w:rsidR="50EE53BD" w:rsidRPr="25E8E89D">
          <w:rPr>
            <w:rFonts w:ascii="Times New Roman" w:hAnsi="Times New Roman" w:cs="Times New Roman"/>
            <w:sz w:val="20"/>
            <w:szCs w:val="20"/>
            <w:rPrChange w:id="334" w:author="Ferguson, James" w:date="2020-01-22T08:39:00Z">
              <w:rPr/>
            </w:rPrChange>
          </w:rPr>
          <w:t xml:space="preserve"> </w:t>
        </w:r>
      </w:ins>
      <w:ins w:id="335" w:author="Ferguson, James" w:date="2020-01-22T08:42:00Z">
        <w:r w:rsidR="51785C24" w:rsidRPr="25E8E89D">
          <w:rPr>
            <w:rFonts w:ascii="Times New Roman" w:hAnsi="Times New Roman" w:cs="Times New Roman"/>
            <w:sz w:val="20"/>
            <w:szCs w:val="20"/>
            <w:rPrChange w:id="336" w:author="Ferguson, James" w:date="2020-01-22T08:39:00Z">
              <w:rPr/>
            </w:rPrChange>
          </w:rPr>
          <w:t xml:space="preserve">for use as a </w:t>
        </w:r>
      </w:ins>
      <w:ins w:id="337" w:author="Ferguson, James" w:date="2020-01-22T10:46:00Z">
        <w:r w:rsidR="00A518E5" w:rsidRPr="00A518E5">
          <w:rPr>
            <w:rFonts w:ascii="Times New Roman" w:hAnsi="Times New Roman" w:cs="Times New Roman"/>
            <w:sz w:val="20"/>
            <w:szCs w:val="20"/>
          </w:rPr>
          <w:t>control</w:t>
        </w:r>
      </w:ins>
      <w:ins w:id="338" w:author="Ferguson, James" w:date="2020-01-22T08:42:00Z">
        <w:r w:rsidR="51785C24" w:rsidRPr="25E8E89D">
          <w:rPr>
            <w:rFonts w:ascii="Times New Roman" w:hAnsi="Times New Roman" w:cs="Times New Roman"/>
            <w:sz w:val="20"/>
            <w:szCs w:val="20"/>
            <w:rPrChange w:id="339" w:author="Ferguson, James" w:date="2020-01-22T08:39:00Z">
              <w:rPr/>
            </w:rPrChange>
          </w:rPr>
          <w:t>.</w:t>
        </w:r>
      </w:ins>
    </w:p>
    <w:p w14:paraId="62742A25" w14:textId="61B25ABF" w:rsidR="00474909" w:rsidRPr="008128A4" w:rsidRDefault="00474909" w:rsidP="001E3B64">
      <w:pPr>
        <w:jc w:val="center"/>
        <w:rPr>
          <w:rFonts w:ascii="Times New Roman" w:hAnsi="Times New Roman" w:cs="Times New Roman"/>
          <w:b/>
          <w:sz w:val="20"/>
          <w:szCs w:val="20"/>
        </w:rPr>
      </w:pPr>
      <w:r w:rsidRPr="008128A4">
        <w:rPr>
          <w:rFonts w:ascii="Times New Roman" w:hAnsi="Times New Roman" w:cs="Times New Roman"/>
          <w:b/>
          <w:sz w:val="20"/>
          <w:szCs w:val="20"/>
        </w:rPr>
        <w:t>3.RESULTS</w:t>
      </w:r>
    </w:p>
    <w:p w14:paraId="1D81B2E6" w14:textId="77777777" w:rsidR="00474909" w:rsidRDefault="00474909">
      <w:pPr>
        <w:jc w:val="both"/>
        <w:rPr>
          <w:ins w:id="340" w:author="Ferguson, James" w:date="2020-01-22T08:15:00Z"/>
          <w:rFonts w:ascii="Times New Roman" w:hAnsi="Times New Roman" w:cs="Times New Roman"/>
          <w:b/>
          <w:bCs/>
          <w:sz w:val="20"/>
          <w:szCs w:val="20"/>
          <w:rPrChange w:id="341" w:author="Ferguson, James" w:date="2020-01-22T08:15:00Z">
            <w:rPr>
              <w:ins w:id="342" w:author="Ferguson, James" w:date="2020-01-22T08:15:00Z"/>
            </w:rPr>
          </w:rPrChange>
        </w:rPr>
      </w:pPr>
      <w:r w:rsidRPr="30289816">
        <w:rPr>
          <w:rFonts w:ascii="Times New Roman" w:hAnsi="Times New Roman" w:cs="Times New Roman"/>
          <w:b/>
          <w:bCs/>
          <w:sz w:val="20"/>
          <w:szCs w:val="20"/>
          <w:rPrChange w:id="343" w:author="Ferguson, James" w:date="2020-01-22T06:52:00Z">
            <w:rPr>
              <w:rFonts w:ascii="Times New Roman" w:hAnsi="Times New Roman" w:cs="Times New Roman"/>
              <w:b/>
              <w:sz w:val="20"/>
              <w:szCs w:val="20"/>
            </w:rPr>
          </w:rPrChange>
        </w:rPr>
        <w:t>3.1 PCR Reaction Results</w:t>
      </w:r>
    </w:p>
    <w:p w14:paraId="175050E9" w14:textId="10A95E43" w:rsidR="00693EBF" w:rsidRDefault="3BD06C3B">
      <w:pPr>
        <w:jc w:val="both"/>
        <w:rPr>
          <w:rFonts w:ascii="Times New Roman" w:hAnsi="Times New Roman" w:cs="Times New Roman"/>
          <w:sz w:val="20"/>
          <w:szCs w:val="20"/>
          <w:rPrChange w:id="344" w:author="Ferguson, James" w:date="2020-01-22T08:40:00Z">
            <w:rPr/>
          </w:rPrChange>
        </w:rPr>
        <w:pPrChange w:id="345" w:author="Ferguson, James" w:date="2020-01-22T08:40:00Z">
          <w:pPr/>
        </w:pPrChange>
      </w:pPr>
      <w:commentRangeStart w:id="346"/>
      <w:ins w:id="347" w:author="Ferguson, James" w:date="2020-01-22T08:15:00Z">
        <w:r w:rsidRPr="072667ED">
          <w:rPr>
            <w:rFonts w:ascii="Times New Roman" w:hAnsi="Times New Roman" w:cs="Times New Roman"/>
            <w:sz w:val="20"/>
            <w:szCs w:val="20"/>
            <w:rPrChange w:id="348" w:author="Ferguson, James" w:date="2020-01-22T08:15:00Z">
              <w:rPr/>
            </w:rPrChange>
          </w:rPr>
          <w:t>As shown in Fig. 4</w:t>
        </w:r>
      </w:ins>
      <w:commentRangeEnd w:id="346"/>
      <w:r w:rsidR="00693EBF">
        <w:rPr>
          <w:rStyle w:val="CommentReference"/>
        </w:rPr>
        <w:commentReference w:id="346"/>
      </w:r>
      <w:ins w:id="349" w:author="Ferguson, James" w:date="2020-01-22T08:15:00Z">
        <w:r w:rsidRPr="072667ED">
          <w:rPr>
            <w:rFonts w:ascii="Times New Roman" w:hAnsi="Times New Roman" w:cs="Times New Roman"/>
            <w:sz w:val="20"/>
            <w:szCs w:val="20"/>
            <w:rPrChange w:id="350" w:author="Ferguson, James" w:date="2020-01-22T08:15:00Z">
              <w:rPr/>
            </w:rPrChange>
          </w:rPr>
          <w:t xml:space="preserve">, PCR products were successfully and correctly amplified from the </w:t>
        </w:r>
        <w:proofErr w:type="spellStart"/>
        <w:r w:rsidRPr="072667ED">
          <w:rPr>
            <w:rFonts w:ascii="Times New Roman" w:hAnsi="Times New Roman" w:cs="Times New Roman"/>
            <w:sz w:val="20"/>
            <w:szCs w:val="20"/>
            <w:rPrChange w:id="351" w:author="Ferguson, James" w:date="2020-01-22T08:15:00Z">
              <w:rPr/>
            </w:rPrChange>
          </w:rPr>
          <w:t>ybbW</w:t>
        </w:r>
        <w:proofErr w:type="spellEnd"/>
        <w:r w:rsidRPr="072667ED">
          <w:rPr>
            <w:rFonts w:ascii="Times New Roman" w:hAnsi="Times New Roman" w:cs="Times New Roman"/>
            <w:sz w:val="20"/>
            <w:szCs w:val="20"/>
            <w:rPrChange w:id="352" w:author="Ferguson, James" w:date="2020-01-22T08:15:00Z">
              <w:rPr/>
            </w:rPrChange>
          </w:rPr>
          <w:t xml:space="preserve"> and </w:t>
        </w:r>
        <w:proofErr w:type="spellStart"/>
        <w:r w:rsidRPr="072667ED">
          <w:rPr>
            <w:rFonts w:ascii="Times New Roman" w:hAnsi="Times New Roman" w:cs="Times New Roman"/>
            <w:sz w:val="20"/>
            <w:szCs w:val="20"/>
            <w:rPrChange w:id="353" w:author="Ferguson, James" w:date="2020-01-22T08:15:00Z">
              <w:rPr/>
            </w:rPrChange>
          </w:rPr>
          <w:t>uidA</w:t>
        </w:r>
        <w:proofErr w:type="spellEnd"/>
        <w:r w:rsidRPr="072667ED">
          <w:rPr>
            <w:rFonts w:ascii="Times New Roman" w:hAnsi="Times New Roman" w:cs="Times New Roman"/>
            <w:sz w:val="20"/>
            <w:szCs w:val="20"/>
            <w:rPrChange w:id="354" w:author="Ferguson, James" w:date="2020-01-22T08:15:00Z">
              <w:rPr/>
            </w:rPrChange>
          </w:rPr>
          <w:t xml:space="preserve"> genes of </w:t>
        </w:r>
        <w:r w:rsidRPr="1B7BFA1C">
          <w:rPr>
            <w:rFonts w:ascii="Times New Roman" w:hAnsi="Times New Roman" w:cs="Times New Roman"/>
            <w:i/>
            <w:iCs/>
            <w:sz w:val="20"/>
            <w:szCs w:val="20"/>
            <w:rPrChange w:id="355" w:author="Ferguson, James" w:date="2020-01-22T08:40:00Z">
              <w:rPr/>
            </w:rPrChange>
          </w:rPr>
          <w:t>E. coli</w:t>
        </w:r>
        <w:r w:rsidRPr="072667ED">
          <w:rPr>
            <w:rFonts w:ascii="Times New Roman" w:hAnsi="Times New Roman" w:cs="Times New Roman"/>
            <w:sz w:val="20"/>
            <w:szCs w:val="20"/>
            <w:rPrChange w:id="356" w:author="Ferguson, James" w:date="2020-01-22T08:15:00Z">
              <w:rPr/>
            </w:rPrChange>
          </w:rPr>
          <w:t xml:space="preserve"> K12 in </w:t>
        </w:r>
      </w:ins>
      <w:commentRangeStart w:id="357"/>
      <w:ins w:id="358" w:author="Ferguson, James" w:date="2020-01-22T08:40:00Z">
        <w:r w:rsidRPr="1B7BFA1C">
          <w:rPr>
            <w:rFonts w:ascii="Times New Roman" w:hAnsi="Times New Roman" w:cs="Times New Roman"/>
            <w:sz w:val="20"/>
            <w:szCs w:val="20"/>
            <w:rPrChange w:id="359" w:author="Ferguson, James" w:date="2020-01-22T08:40:00Z">
              <w:rPr/>
            </w:rPrChange>
          </w:rPr>
          <w:t>both thermocyclers</w:t>
        </w:r>
      </w:ins>
      <w:commentRangeEnd w:id="357"/>
      <w:ins w:id="360" w:author="Ferguson, James" w:date="2020-01-22T08:15:00Z">
        <w:r w:rsidR="00693EBF">
          <w:rPr>
            <w:rStyle w:val="CommentReference"/>
          </w:rPr>
          <w:commentReference w:id="357"/>
        </w:r>
        <w:r w:rsidRPr="072667ED">
          <w:rPr>
            <w:rFonts w:ascii="Times New Roman" w:hAnsi="Times New Roman" w:cs="Times New Roman"/>
            <w:sz w:val="20"/>
            <w:szCs w:val="20"/>
            <w:rPrChange w:id="361" w:author="Ferguson, James" w:date="2020-01-22T08:15:00Z">
              <w:rPr/>
            </w:rPrChange>
          </w:rPr>
          <w:t xml:space="preserve">. In both thermocyclers, amplification of </w:t>
        </w:r>
        <w:proofErr w:type="spellStart"/>
        <w:r w:rsidRPr="072667ED">
          <w:rPr>
            <w:rFonts w:ascii="Times New Roman" w:hAnsi="Times New Roman" w:cs="Times New Roman"/>
            <w:sz w:val="20"/>
            <w:szCs w:val="20"/>
            <w:rPrChange w:id="362" w:author="Ferguson, James" w:date="2020-01-22T08:15:00Z">
              <w:rPr/>
            </w:rPrChange>
          </w:rPr>
          <w:t>ybbW</w:t>
        </w:r>
        <w:proofErr w:type="spellEnd"/>
        <w:r w:rsidRPr="072667ED">
          <w:rPr>
            <w:rFonts w:ascii="Times New Roman" w:hAnsi="Times New Roman" w:cs="Times New Roman"/>
            <w:sz w:val="20"/>
            <w:szCs w:val="20"/>
            <w:rPrChange w:id="363" w:author="Ferguson, James" w:date="2020-01-22T08:15:00Z">
              <w:rPr/>
            </w:rPrChange>
          </w:rPr>
          <w:t xml:space="preserve"> yielded a specific product of 177bp and amplification of </w:t>
        </w:r>
        <w:proofErr w:type="spellStart"/>
        <w:r w:rsidRPr="072667ED">
          <w:rPr>
            <w:rFonts w:ascii="Times New Roman" w:hAnsi="Times New Roman" w:cs="Times New Roman"/>
            <w:sz w:val="20"/>
            <w:szCs w:val="20"/>
            <w:rPrChange w:id="364" w:author="Ferguson, James" w:date="2020-01-22T08:15:00Z">
              <w:rPr/>
            </w:rPrChange>
          </w:rPr>
          <w:t>uidA</w:t>
        </w:r>
        <w:proofErr w:type="spellEnd"/>
        <w:r w:rsidRPr="072667ED">
          <w:rPr>
            <w:rFonts w:ascii="Times New Roman" w:hAnsi="Times New Roman" w:cs="Times New Roman"/>
            <w:sz w:val="20"/>
            <w:szCs w:val="20"/>
            <w:rPrChange w:id="365" w:author="Ferguson, James" w:date="2020-01-22T08:15:00Z">
              <w:rPr/>
            </w:rPrChange>
          </w:rPr>
          <w:t xml:space="preserve"> yielded a specific product of 70 bp.</w:t>
        </w:r>
      </w:ins>
    </w:p>
    <w:p w14:paraId="272EA15A" w14:textId="4A8AEA20" w:rsidR="00693EBF" w:rsidRPr="00693EBF" w:rsidDel="30289816" w:rsidRDefault="00693EBF" w:rsidP="00A871E0">
      <w:pPr>
        <w:jc w:val="both"/>
        <w:rPr>
          <w:del w:id="366" w:author="Ferguson, James" w:date="2020-01-22T06:52:00Z"/>
          <w:rFonts w:ascii="Times New Roman" w:hAnsi="Times New Roman" w:cs="Times New Roman"/>
          <w:sz w:val="20"/>
          <w:szCs w:val="20"/>
        </w:rPr>
      </w:pPr>
      <w:ins w:id="367" w:author="Chatterley, Christie [2]" w:date="2020-01-22T13:51:00Z">
        <w:del w:id="368" w:author="Ferguson, James" w:date="2020-01-22T06:52:00Z">
          <w:r w:rsidRPr="351AC2FB" w:rsidDel="30289816">
            <w:rPr>
              <w:rFonts w:ascii="Times New Roman" w:hAnsi="Times New Roman" w:cs="Times New Roman"/>
              <w:sz w:val="20"/>
              <w:szCs w:val="20"/>
            </w:rPr>
            <w:delText xml:space="preserve">As shown in Fig. 4, PCR products were successfully and correctly amplified from the ybbW and uidA genes of </w:delText>
          </w:r>
          <w:r w:rsidRPr="00693EBF" w:rsidDel="30289816">
            <w:rPr>
              <w:rFonts w:ascii="Times New Roman" w:hAnsi="Times New Roman" w:cs="Times New Roman"/>
              <w:i/>
              <w:sz w:val="20"/>
              <w:szCs w:val="20"/>
              <w:rPrChange w:id="369" w:author="Chatterley, Christie [2]" w:date="2020-01-22T13:51:00Z">
                <w:rPr>
                  <w:rFonts w:ascii="Times New Roman" w:hAnsi="Times New Roman" w:cs="Times New Roman"/>
                  <w:sz w:val="20"/>
                  <w:szCs w:val="20"/>
                </w:rPr>
              </w:rPrChange>
            </w:rPr>
            <w:delText>E. coli</w:delText>
          </w:r>
          <w:r w:rsidDel="30289816">
            <w:rPr>
              <w:rFonts w:ascii="Times New Roman" w:hAnsi="Times New Roman" w:cs="Times New Roman"/>
              <w:sz w:val="20"/>
              <w:szCs w:val="20"/>
            </w:rPr>
            <w:delText xml:space="preserve"> K12</w:delText>
          </w:r>
          <w:r w:rsidRPr="351AC2FB" w:rsidDel="30289816">
            <w:rPr>
              <w:rFonts w:ascii="Times New Roman" w:hAnsi="Times New Roman" w:cs="Times New Roman"/>
              <w:sz w:val="20"/>
              <w:szCs w:val="20"/>
            </w:rPr>
            <w:delText xml:space="preserve"> in both thermocyclers. In both thermocyclers, amplification of ybbW yielded a specific product of 177bp and amplification of uidA yielded a specific product of 70 bp.</w:delText>
          </w:r>
        </w:del>
      </w:ins>
    </w:p>
    <w:p w14:paraId="13B8D2C9" w14:textId="0507AB3C" w:rsidR="00474909" w:rsidRPr="00A242DA" w:rsidRDefault="2DD62FEA" w:rsidP="3D237085">
      <w:pPr>
        <w:jc w:val="both"/>
        <w:rPr>
          <w:rFonts w:ascii="Times New Roman" w:hAnsi="Times New Roman" w:cs="Times New Roman"/>
          <w:sz w:val="20"/>
          <w:szCs w:val="20"/>
        </w:rPr>
      </w:pPr>
      <w:r>
        <w:rPr>
          <w:noProof/>
        </w:rPr>
        <w:drawing>
          <wp:inline distT="0" distB="0" distL="0" distR="0" wp14:anchorId="752547D0" wp14:editId="16559CF8">
            <wp:extent cx="2956743" cy="2057400"/>
            <wp:effectExtent l="0" t="0" r="0" b="0"/>
            <wp:docPr id="1631786442" name="Picture 226897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8979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6743" cy="2057400"/>
                    </a:xfrm>
                    <a:prstGeom prst="rect">
                      <a:avLst/>
                    </a:prstGeom>
                  </pic:spPr>
                </pic:pic>
              </a:graphicData>
            </a:graphic>
          </wp:inline>
        </w:drawing>
      </w:r>
    </w:p>
    <w:p w14:paraId="347B2975" w14:textId="0E08B6DE" w:rsidR="00474909" w:rsidRPr="00A242DA" w:rsidRDefault="00474909" w:rsidP="351AC2FB">
      <w:pPr>
        <w:jc w:val="both"/>
        <w:rPr>
          <w:ins w:id="370" w:author="Ferguson, James" w:date="2020-01-22T06:52:00Z"/>
          <w:rFonts w:ascii="Times New Roman" w:hAnsi="Times New Roman" w:cs="Times New Roman"/>
          <w:sz w:val="20"/>
          <w:szCs w:val="20"/>
        </w:rPr>
      </w:pPr>
      <w:r w:rsidRPr="351AC2FB">
        <w:rPr>
          <w:rFonts w:ascii="Times New Roman" w:hAnsi="Times New Roman" w:cs="Times New Roman"/>
          <w:sz w:val="20"/>
          <w:szCs w:val="20"/>
        </w:rPr>
        <w:t xml:space="preserve">Fig. </w:t>
      </w:r>
      <w:r w:rsidR="7C7D9977" w:rsidRPr="351AC2FB">
        <w:rPr>
          <w:rFonts w:ascii="Times New Roman" w:hAnsi="Times New Roman" w:cs="Times New Roman"/>
          <w:sz w:val="20"/>
          <w:szCs w:val="20"/>
        </w:rPr>
        <w:t>4</w:t>
      </w:r>
      <w:r w:rsidRPr="351AC2FB">
        <w:rPr>
          <w:rFonts w:ascii="Times New Roman" w:hAnsi="Times New Roman" w:cs="Times New Roman"/>
          <w:sz w:val="20"/>
          <w:szCs w:val="20"/>
        </w:rPr>
        <w:t xml:space="preserve"> Agarose gel electrophoresis analysis of </w:t>
      </w:r>
      <w:proofErr w:type="spellStart"/>
      <w:r w:rsidRPr="351AC2FB">
        <w:rPr>
          <w:rFonts w:ascii="Times New Roman" w:hAnsi="Times New Roman" w:cs="Times New Roman"/>
          <w:sz w:val="20"/>
          <w:szCs w:val="20"/>
        </w:rPr>
        <w:t>ybbW</w:t>
      </w:r>
      <w:proofErr w:type="spellEnd"/>
      <w:r w:rsidRPr="351AC2FB">
        <w:rPr>
          <w:rFonts w:ascii="Times New Roman" w:hAnsi="Times New Roman" w:cs="Times New Roman"/>
          <w:sz w:val="20"/>
          <w:szCs w:val="20"/>
        </w:rPr>
        <w:t xml:space="preserve"> and </w:t>
      </w:r>
      <w:proofErr w:type="spellStart"/>
      <w:r w:rsidRPr="351AC2FB">
        <w:rPr>
          <w:rFonts w:ascii="Times New Roman" w:hAnsi="Times New Roman" w:cs="Times New Roman"/>
          <w:sz w:val="20"/>
          <w:szCs w:val="20"/>
        </w:rPr>
        <w:t>uidA</w:t>
      </w:r>
      <w:proofErr w:type="spellEnd"/>
      <w:r w:rsidRPr="351AC2FB">
        <w:rPr>
          <w:rFonts w:ascii="Times New Roman" w:hAnsi="Times New Roman" w:cs="Times New Roman"/>
          <w:sz w:val="20"/>
          <w:szCs w:val="20"/>
        </w:rPr>
        <w:t xml:space="preserve"> PCR products generated in a Bio</w:t>
      </w:r>
      <w:ins w:id="371" w:author="Chatterley, Christie [2]" w:date="2020-01-22T13:53:00Z">
        <w:r w:rsidR="0059028F">
          <w:rPr>
            <w:rFonts w:ascii="Times New Roman" w:hAnsi="Times New Roman" w:cs="Times New Roman"/>
            <w:sz w:val="20"/>
            <w:szCs w:val="20"/>
          </w:rPr>
          <w:t>-</w:t>
        </w:r>
      </w:ins>
      <w:r w:rsidRPr="351AC2FB">
        <w:rPr>
          <w:rFonts w:ascii="Times New Roman" w:hAnsi="Times New Roman" w:cs="Times New Roman"/>
          <w:sz w:val="20"/>
          <w:szCs w:val="20"/>
        </w:rPr>
        <w:t xml:space="preserve">Rad T100 </w:t>
      </w:r>
      <w:proofErr w:type="spellStart"/>
      <w:ins w:id="372" w:author="Chatterley, Christie [2]" w:date="2020-01-22T13:53:00Z">
        <w:r w:rsidR="0059028F">
          <w:rPr>
            <w:rFonts w:ascii="Times New Roman" w:hAnsi="Times New Roman" w:cs="Times New Roman"/>
            <w:sz w:val="20"/>
            <w:szCs w:val="20"/>
          </w:rPr>
          <w:t>t</w:t>
        </w:r>
      </w:ins>
      <w:del w:id="373" w:author="Chatterley, Christie [2]" w:date="2020-01-22T13:53:00Z">
        <w:r w:rsidRPr="351AC2FB" w:rsidDel="0059028F">
          <w:rPr>
            <w:rFonts w:ascii="Times New Roman" w:hAnsi="Times New Roman" w:cs="Times New Roman"/>
            <w:sz w:val="20"/>
            <w:szCs w:val="20"/>
          </w:rPr>
          <w:delText>T</w:delText>
        </w:r>
      </w:del>
      <w:r w:rsidRPr="351AC2FB">
        <w:rPr>
          <w:rFonts w:ascii="Times New Roman" w:hAnsi="Times New Roman" w:cs="Times New Roman"/>
          <w:sz w:val="20"/>
          <w:szCs w:val="20"/>
        </w:rPr>
        <w:t>hermocyler</w:t>
      </w:r>
      <w:proofErr w:type="spellEnd"/>
      <w:r w:rsidRPr="351AC2FB">
        <w:rPr>
          <w:rFonts w:ascii="Times New Roman" w:hAnsi="Times New Roman" w:cs="Times New Roman"/>
          <w:sz w:val="20"/>
          <w:szCs w:val="20"/>
        </w:rPr>
        <w:t xml:space="preserve"> (left panel) and our system (right panel). PCR reactions containing </w:t>
      </w:r>
      <w:commentRangeStart w:id="374"/>
      <w:commentRangeStart w:id="375"/>
      <w:r w:rsidRPr="351AC2FB">
        <w:rPr>
          <w:rFonts w:ascii="Times New Roman" w:hAnsi="Times New Roman" w:cs="Times New Roman"/>
          <w:sz w:val="20"/>
          <w:szCs w:val="20"/>
        </w:rPr>
        <w:t>template</w:t>
      </w:r>
      <w:commentRangeEnd w:id="374"/>
      <w:r w:rsidR="000572AA">
        <w:rPr>
          <w:rStyle w:val="CommentReference"/>
        </w:rPr>
        <w:commentReference w:id="374"/>
      </w:r>
      <w:commentRangeEnd w:id="375"/>
      <w:r w:rsidR="00E64EA4">
        <w:rPr>
          <w:rStyle w:val="CommentReference"/>
        </w:rPr>
        <w:commentReference w:id="375"/>
      </w:r>
      <w:r w:rsidRPr="351AC2FB">
        <w:rPr>
          <w:rFonts w:ascii="Times New Roman" w:hAnsi="Times New Roman" w:cs="Times New Roman"/>
          <w:sz w:val="20"/>
          <w:szCs w:val="20"/>
        </w:rPr>
        <w:t xml:space="preserve"> are noted (+), no template controls are noted (-). Bright band in 100bp ladder is 500bp long.</w:t>
      </w:r>
    </w:p>
    <w:p w14:paraId="0F067D57" w14:textId="49104A32" w:rsidR="00693EBF" w:rsidDel="00D97517" w:rsidRDefault="00693EBF" w:rsidP="3D237085">
      <w:pPr>
        <w:jc w:val="both"/>
        <w:rPr>
          <w:del w:id="376" w:author="Ferguson, James" w:date="2020-01-22T08:15:00Z"/>
          <w:rFonts w:ascii="Times New Roman" w:hAnsi="Times New Roman" w:cs="Times New Roman"/>
          <w:sz w:val="20"/>
          <w:szCs w:val="20"/>
        </w:rPr>
      </w:pPr>
    </w:p>
    <w:p w14:paraId="10FB3DFB" w14:textId="11857A30" w:rsidR="00D97517" w:rsidRDefault="00D97517">
      <w:pPr>
        <w:jc w:val="both"/>
        <w:rPr>
          <w:ins w:id="377" w:author="Ferguson, James" w:date="2020-01-22T10:37:00Z"/>
          <w:rFonts w:ascii="Times New Roman" w:hAnsi="Times New Roman" w:cs="Times New Roman"/>
          <w:sz w:val="20"/>
          <w:szCs w:val="20"/>
        </w:rPr>
      </w:pPr>
    </w:p>
    <w:p w14:paraId="48AD3929" w14:textId="3876BCCD" w:rsidR="00D97517" w:rsidRDefault="00D97517">
      <w:pPr>
        <w:jc w:val="both"/>
        <w:rPr>
          <w:ins w:id="378" w:author="Ferguson, James" w:date="2020-01-22T10:37:00Z"/>
          <w:rFonts w:ascii="Times New Roman" w:hAnsi="Times New Roman" w:cs="Times New Roman"/>
          <w:sz w:val="20"/>
          <w:szCs w:val="20"/>
        </w:rPr>
      </w:pPr>
    </w:p>
    <w:p w14:paraId="3E35D552" w14:textId="77777777" w:rsidR="00D97517" w:rsidRDefault="00D97517">
      <w:pPr>
        <w:jc w:val="both"/>
        <w:rPr>
          <w:ins w:id="379" w:author="Ferguson, James" w:date="2020-01-22T10:37:00Z"/>
          <w:rFonts w:ascii="Times New Roman" w:hAnsi="Times New Roman" w:cs="Times New Roman"/>
          <w:sz w:val="20"/>
          <w:szCs w:val="20"/>
          <w:rPrChange w:id="380" w:author="Ferguson, James" w:date="2020-01-22T06:52:00Z">
            <w:rPr>
              <w:ins w:id="381" w:author="Ferguson, James" w:date="2020-01-22T10:37:00Z"/>
            </w:rPr>
          </w:rPrChange>
        </w:rPr>
        <w:pPrChange w:id="382" w:author="Ferguson, James" w:date="2020-01-22T06:52:00Z">
          <w:pPr/>
        </w:pPrChange>
      </w:pPr>
    </w:p>
    <w:p w14:paraId="73F24F6F" w14:textId="1C053CA8" w:rsidR="00474909" w:rsidRPr="00A242DA" w:rsidDel="00693EBF" w:rsidRDefault="00474909" w:rsidP="351AC2FB">
      <w:pPr>
        <w:jc w:val="both"/>
        <w:rPr>
          <w:del w:id="383" w:author="Chatterley, Christie [2]" w:date="2020-01-22T13:51:00Z"/>
          <w:rFonts w:ascii="Times New Roman" w:hAnsi="Times New Roman" w:cs="Times New Roman"/>
          <w:sz w:val="20"/>
          <w:szCs w:val="20"/>
        </w:rPr>
      </w:pPr>
      <w:del w:id="384" w:author="Chatterley, Christie [2]" w:date="2020-01-22T13:51:00Z">
        <w:r w:rsidRPr="351AC2FB" w:rsidDel="00693EBF">
          <w:rPr>
            <w:rFonts w:ascii="Times New Roman" w:hAnsi="Times New Roman" w:cs="Times New Roman"/>
            <w:sz w:val="20"/>
            <w:szCs w:val="20"/>
          </w:rPr>
          <w:delText xml:space="preserve">As shown in Fig. </w:delText>
        </w:r>
        <w:r w:rsidR="1BB3B89C" w:rsidRPr="351AC2FB" w:rsidDel="00693EBF">
          <w:rPr>
            <w:rFonts w:ascii="Times New Roman" w:hAnsi="Times New Roman" w:cs="Times New Roman"/>
            <w:sz w:val="20"/>
            <w:szCs w:val="20"/>
          </w:rPr>
          <w:delText>4</w:delText>
        </w:r>
        <w:r w:rsidRPr="351AC2FB" w:rsidDel="00693EBF">
          <w:rPr>
            <w:rFonts w:ascii="Times New Roman" w:hAnsi="Times New Roman" w:cs="Times New Roman"/>
            <w:sz w:val="20"/>
            <w:szCs w:val="20"/>
          </w:rPr>
          <w:delText>, PCR products were successfully and correctly amplified from the ybbW and uidA genes of E. coli in both thermocyclers. In both thermocyclers, amplification of ybbW yielded a specific product of 177bp and amplification of uidA yielded a specific product of 70 bp.</w:delText>
        </w:r>
      </w:del>
    </w:p>
    <w:p w14:paraId="3617354F" w14:textId="01A35E7B" w:rsidR="00474909" w:rsidRPr="00A242DA" w:rsidRDefault="75907089" w:rsidP="3D237085">
      <w:pPr>
        <w:jc w:val="both"/>
        <w:rPr>
          <w:rFonts w:ascii="Times New Roman" w:hAnsi="Times New Roman" w:cs="Times New Roman"/>
          <w:b/>
          <w:bCs/>
          <w:sz w:val="20"/>
          <w:szCs w:val="20"/>
        </w:rPr>
      </w:pPr>
      <w:r w:rsidRPr="3D237085">
        <w:rPr>
          <w:rFonts w:ascii="Times New Roman" w:hAnsi="Times New Roman" w:cs="Times New Roman"/>
          <w:b/>
          <w:bCs/>
          <w:sz w:val="20"/>
          <w:szCs w:val="20"/>
        </w:rPr>
        <w:t xml:space="preserve">3.2 Cycling Performance </w:t>
      </w:r>
    </w:p>
    <w:p w14:paraId="5FE1A1E1" w14:textId="01A35E7B" w:rsidR="18FE44B5" w:rsidRDefault="18FE44B5" w:rsidP="3D237085">
      <w:pPr>
        <w:jc w:val="both"/>
        <w:rPr>
          <w:rFonts w:ascii="Times New Roman" w:hAnsi="Times New Roman" w:cs="Times New Roman"/>
          <w:b/>
          <w:bCs/>
          <w:sz w:val="20"/>
          <w:szCs w:val="20"/>
        </w:rPr>
      </w:pPr>
      <w:r>
        <w:rPr>
          <w:noProof/>
        </w:rPr>
        <w:drawing>
          <wp:inline distT="0" distB="0" distL="0" distR="0" wp14:anchorId="5757C6BE" wp14:editId="1B70B84C">
            <wp:extent cx="2933700" cy="1760220"/>
            <wp:effectExtent l="0" t="0" r="0" b="0"/>
            <wp:docPr id="1501834626" name="Picture 711517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517773"/>
                    <pic:cNvPicPr/>
                  </pic:nvPicPr>
                  <pic:blipFill>
                    <a:blip r:embed="rId16">
                      <a:extLst>
                        <a:ext uri="{28A0092B-C50C-407E-A947-70E740481C1C}">
                          <a14:useLocalDpi xmlns:a14="http://schemas.microsoft.com/office/drawing/2010/main" val="0"/>
                        </a:ext>
                      </a:extLst>
                    </a:blip>
                    <a:stretch>
                      <a:fillRect/>
                    </a:stretch>
                  </pic:blipFill>
                  <pic:spPr>
                    <a:xfrm>
                      <a:off x="0" y="0"/>
                      <a:ext cx="2933700" cy="1760220"/>
                    </a:xfrm>
                    <a:prstGeom prst="rect">
                      <a:avLst/>
                    </a:prstGeom>
                  </pic:spPr>
                </pic:pic>
              </a:graphicData>
            </a:graphic>
          </wp:inline>
        </w:drawing>
      </w:r>
    </w:p>
    <w:p w14:paraId="3364F5F6" w14:textId="696CA5E4" w:rsidR="00474909" w:rsidRPr="00A242DA" w:rsidRDefault="79F3357B" w:rsidP="351AC2FB">
      <w:pPr>
        <w:jc w:val="both"/>
        <w:rPr>
          <w:rFonts w:ascii="Times New Roman" w:hAnsi="Times New Roman" w:cs="Times New Roman"/>
          <w:sz w:val="20"/>
          <w:szCs w:val="20"/>
        </w:rPr>
      </w:pPr>
      <w:r w:rsidRPr="351AC2FB">
        <w:rPr>
          <w:rFonts w:ascii="Times New Roman" w:hAnsi="Times New Roman" w:cs="Times New Roman"/>
          <w:sz w:val="20"/>
          <w:szCs w:val="20"/>
        </w:rPr>
        <w:t xml:space="preserve">Fig. </w:t>
      </w:r>
      <w:r w:rsidR="119C1170" w:rsidRPr="351AC2FB">
        <w:rPr>
          <w:rFonts w:ascii="Times New Roman" w:hAnsi="Times New Roman" w:cs="Times New Roman"/>
          <w:sz w:val="20"/>
          <w:szCs w:val="20"/>
        </w:rPr>
        <w:t>5</w:t>
      </w:r>
      <w:r w:rsidRPr="351AC2FB">
        <w:rPr>
          <w:rFonts w:ascii="Times New Roman" w:hAnsi="Times New Roman" w:cs="Times New Roman"/>
          <w:sz w:val="20"/>
          <w:szCs w:val="20"/>
        </w:rPr>
        <w:t xml:space="preserve"> A typical thermal cycle with target and measured heating block temperature for the experiment</w:t>
      </w:r>
      <w:ins w:id="385" w:author="Chatterley, Christie [2]" w:date="2020-01-22T13:55:00Z">
        <w:r w:rsidR="000572AA">
          <w:rPr>
            <w:rFonts w:ascii="Times New Roman" w:hAnsi="Times New Roman" w:cs="Times New Roman"/>
            <w:sz w:val="20"/>
            <w:szCs w:val="20"/>
          </w:rPr>
          <w:t>al</w:t>
        </w:r>
      </w:ins>
      <w:r w:rsidRPr="351AC2FB">
        <w:rPr>
          <w:rFonts w:ascii="Times New Roman" w:hAnsi="Times New Roman" w:cs="Times New Roman"/>
          <w:sz w:val="20"/>
          <w:szCs w:val="20"/>
        </w:rPr>
        <w:t xml:space="preserve"> conditions described in section 2.3.</w:t>
      </w:r>
      <w:del w:id="386" w:author="Ferguson, James" w:date="2020-01-22T10:45:00Z">
        <w:r w:rsidRPr="351AC2FB" w:rsidDel="00A518E5">
          <w:rPr>
            <w:rFonts w:ascii="Times New Roman" w:hAnsi="Times New Roman" w:cs="Times New Roman"/>
            <w:sz w:val="20"/>
            <w:szCs w:val="20"/>
          </w:rPr>
          <w:delText xml:space="preserve"> Some steady state error cuneately exists within </w:delText>
        </w:r>
        <w:r w:rsidR="723BFE46" w:rsidRPr="351AC2FB" w:rsidDel="00A518E5">
          <w:rPr>
            <w:rFonts w:ascii="Times New Roman" w:hAnsi="Times New Roman" w:cs="Times New Roman"/>
            <w:sz w:val="20"/>
            <w:szCs w:val="20"/>
          </w:rPr>
          <w:delText>the</w:delText>
        </w:r>
        <w:r w:rsidRPr="351AC2FB" w:rsidDel="00A518E5">
          <w:rPr>
            <w:rFonts w:ascii="Times New Roman" w:hAnsi="Times New Roman" w:cs="Times New Roman"/>
            <w:sz w:val="20"/>
            <w:szCs w:val="20"/>
          </w:rPr>
          <w:delText xml:space="preserve"> system.</w:delText>
        </w:r>
      </w:del>
      <w:del w:id="387" w:author="Ferguson, James" w:date="2020-01-22T08:21:00Z">
        <w:r w:rsidRPr="351AC2FB" w:rsidDel="6C50C0C3">
          <w:rPr>
            <w:rFonts w:ascii="Times New Roman" w:hAnsi="Times New Roman" w:cs="Times New Roman"/>
            <w:sz w:val="20"/>
            <w:szCs w:val="20"/>
          </w:rPr>
          <w:delText xml:space="preserve"> Block temperature was measured from a hole leading to the center of the block.</w:delText>
        </w:r>
      </w:del>
    </w:p>
    <w:p w14:paraId="433CA52D" w14:textId="15B0BED3" w:rsidR="00474909" w:rsidRDefault="75907089" w:rsidP="3D237085">
      <w:pPr>
        <w:jc w:val="both"/>
        <w:rPr>
          <w:rFonts w:ascii="Times New Roman" w:hAnsi="Times New Roman" w:cs="Times New Roman"/>
          <w:sz w:val="20"/>
          <w:szCs w:val="20"/>
        </w:rPr>
      </w:pPr>
      <w:r w:rsidRPr="3D237085">
        <w:rPr>
          <w:rFonts w:ascii="Times New Roman" w:hAnsi="Times New Roman" w:cs="Times New Roman"/>
          <w:sz w:val="20"/>
          <w:szCs w:val="20"/>
        </w:rPr>
        <w:t xml:space="preserve">The average time this system took to arrive within 2°C of target temperature </w:t>
      </w:r>
      <w:proofErr w:type="gramStart"/>
      <w:r w:rsidRPr="3D237085">
        <w:rPr>
          <w:rFonts w:ascii="Times New Roman" w:hAnsi="Times New Roman" w:cs="Times New Roman"/>
          <w:sz w:val="20"/>
          <w:szCs w:val="20"/>
        </w:rPr>
        <w:t>are</w:t>
      </w:r>
      <w:proofErr w:type="gramEnd"/>
      <w:r w:rsidRPr="3D237085">
        <w:rPr>
          <w:rFonts w:ascii="Times New Roman" w:hAnsi="Times New Roman" w:cs="Times New Roman"/>
          <w:sz w:val="20"/>
          <w:szCs w:val="20"/>
        </w:rPr>
        <w:t xml:space="preserve"> </w:t>
      </w:r>
      <w:del w:id="388" w:author="Chatterley, Christie [2]" w:date="2020-01-22T13:58:00Z">
        <w:r w:rsidRPr="3D237085" w:rsidDel="0014181B">
          <w:rPr>
            <w:rFonts w:ascii="Times New Roman" w:hAnsi="Times New Roman" w:cs="Times New Roman"/>
            <w:sz w:val="20"/>
            <w:szCs w:val="20"/>
          </w:rPr>
          <w:delText>as follows</w:delText>
        </w:r>
      </w:del>
      <w:ins w:id="389" w:author="Chatterley, Christie [2]" w:date="2020-01-22T13:58:00Z">
        <w:r w:rsidR="0014181B">
          <w:rPr>
            <w:rFonts w:ascii="Times New Roman" w:hAnsi="Times New Roman" w:cs="Times New Roman"/>
            <w:sz w:val="20"/>
            <w:szCs w:val="20"/>
          </w:rPr>
          <w:t>presented in Figure 1</w:t>
        </w:r>
      </w:ins>
      <w:r w:rsidRPr="3D237085">
        <w:rPr>
          <w:rFonts w:ascii="Times New Roman" w:hAnsi="Times New Roman" w:cs="Times New Roman"/>
          <w:sz w:val="20"/>
          <w:szCs w:val="20"/>
        </w:rPr>
        <w:t>. As there was no ramp for the start of the first cycle or for the end of the last cycle, only the middle 33 cycles w</w:t>
      </w:r>
      <w:del w:id="390" w:author="Chatterley, Christie [2]" w:date="2020-01-22T13:57:00Z">
        <w:r w:rsidRPr="3D237085" w:rsidDel="00950C47">
          <w:rPr>
            <w:rFonts w:ascii="Times New Roman" w:hAnsi="Times New Roman" w:cs="Times New Roman"/>
            <w:sz w:val="20"/>
            <w:szCs w:val="20"/>
          </w:rPr>
          <w:delText>h</w:delText>
        </w:r>
      </w:del>
      <w:r w:rsidRPr="3D237085">
        <w:rPr>
          <w:rFonts w:ascii="Times New Roman" w:hAnsi="Times New Roman" w:cs="Times New Roman"/>
          <w:sz w:val="20"/>
          <w:szCs w:val="20"/>
        </w:rPr>
        <w:t>ere included in the average.</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Change w:id="391" w:author="Ferguson, James" w:date="2020-01-22T07:18:00Z">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2155"/>
        <w:gridCol w:w="2155"/>
        <w:tblGridChange w:id="392">
          <w:tblGrid>
            <w:gridCol w:w="360"/>
            <w:gridCol w:w="360"/>
            <w:gridCol w:w="1435"/>
            <w:gridCol w:w="2155"/>
          </w:tblGrid>
        </w:tblGridChange>
      </w:tblGrid>
      <w:tr w:rsidR="00A131E9" w14:paraId="4B2F3E67" w14:textId="77777777" w:rsidTr="39461D1F">
        <w:trPr>
          <w:trPrChange w:id="393" w:author="Ferguson, James" w:date="2020-01-22T07:18:00Z">
            <w:trPr>
              <w:gridAfter w:val="0"/>
            </w:trPr>
          </w:trPrChange>
        </w:trPr>
        <w:tc>
          <w:tcPr>
            <w:tcW w:w="2155" w:type="dxa"/>
            <w:tcBorders>
              <w:bottom w:val="single" w:sz="4" w:space="0" w:color="auto"/>
            </w:tcBorders>
            <w:tcPrChange w:id="394" w:author="Ferguson, James" w:date="2020-01-22T07:18:00Z">
              <w:tcPr>
                <w:tcW w:w="2155" w:type="dxa"/>
                <w:tcBorders>
                  <w:bottom w:val="single" w:sz="4" w:space="0" w:color="auto"/>
                </w:tcBorders>
              </w:tcPr>
            </w:tcPrChange>
          </w:tcPr>
          <w:p w14:paraId="69BB965A" w14:textId="57F7385A" w:rsidR="00A131E9" w:rsidRDefault="00A131E9" w:rsidP="00A131E9">
            <w:pPr>
              <w:jc w:val="center"/>
              <w:rPr>
                <w:rFonts w:ascii="Times New Roman" w:hAnsi="Times New Roman" w:cs="Times New Roman"/>
                <w:sz w:val="20"/>
                <w:szCs w:val="20"/>
              </w:rPr>
            </w:pPr>
            <w:r w:rsidRPr="00A242DA">
              <w:rPr>
                <w:rFonts w:ascii="Times New Roman" w:hAnsi="Times New Roman" w:cs="Times New Roman"/>
                <w:sz w:val="20"/>
                <w:szCs w:val="20"/>
              </w:rPr>
              <w:t>Target Step</w:t>
            </w:r>
          </w:p>
        </w:tc>
        <w:tc>
          <w:tcPr>
            <w:tcW w:w="2155" w:type="dxa"/>
            <w:tcBorders>
              <w:bottom w:val="single" w:sz="4" w:space="0" w:color="auto"/>
            </w:tcBorders>
            <w:tcPrChange w:id="395" w:author="Ferguson, James" w:date="2020-01-22T07:18:00Z">
              <w:tcPr>
                <w:tcW w:w="2155" w:type="dxa"/>
                <w:tcBorders>
                  <w:bottom w:val="single" w:sz="4" w:space="0" w:color="auto"/>
                </w:tcBorders>
              </w:tcPr>
            </w:tcPrChange>
          </w:tcPr>
          <w:p w14:paraId="5C83E684" w14:textId="3B3A79AD" w:rsidR="00A131E9" w:rsidRDefault="00A131E9" w:rsidP="00A131E9">
            <w:pPr>
              <w:jc w:val="center"/>
              <w:rPr>
                <w:rFonts w:ascii="Times New Roman" w:hAnsi="Times New Roman" w:cs="Times New Roman"/>
                <w:sz w:val="20"/>
                <w:szCs w:val="20"/>
              </w:rPr>
            </w:pPr>
            <w:r w:rsidRPr="00A242DA">
              <w:rPr>
                <w:rFonts w:ascii="Times New Roman" w:hAnsi="Times New Roman" w:cs="Times New Roman"/>
                <w:sz w:val="20"/>
                <w:szCs w:val="20"/>
              </w:rPr>
              <w:t>Ramp Duration CI 95</w:t>
            </w:r>
          </w:p>
        </w:tc>
      </w:tr>
      <w:tr w:rsidR="00A131E9" w14:paraId="16E1DA1B" w14:textId="77777777" w:rsidTr="39461D1F">
        <w:trPr>
          <w:trPrChange w:id="396" w:author="Ferguson, James" w:date="2020-01-22T07:18:00Z">
            <w:trPr>
              <w:gridAfter w:val="0"/>
            </w:trPr>
          </w:trPrChange>
        </w:trPr>
        <w:tc>
          <w:tcPr>
            <w:tcW w:w="2155" w:type="dxa"/>
            <w:tcBorders>
              <w:top w:val="single" w:sz="4" w:space="0" w:color="auto"/>
              <w:bottom w:val="nil"/>
            </w:tcBorders>
            <w:tcPrChange w:id="397" w:author="Ferguson, James" w:date="2020-01-22T07:18:00Z">
              <w:tcPr>
                <w:tcW w:w="2155" w:type="dxa"/>
                <w:tcBorders>
                  <w:top w:val="single" w:sz="4" w:space="0" w:color="auto"/>
                  <w:bottom w:val="nil"/>
                </w:tcBorders>
              </w:tcPr>
            </w:tcPrChange>
          </w:tcPr>
          <w:p w14:paraId="6E79D732" w14:textId="3A4C05E2" w:rsidR="00A131E9" w:rsidRDefault="00A131E9" w:rsidP="00A131E9">
            <w:pPr>
              <w:jc w:val="center"/>
              <w:rPr>
                <w:rFonts w:ascii="Times New Roman" w:hAnsi="Times New Roman" w:cs="Times New Roman"/>
                <w:sz w:val="20"/>
                <w:szCs w:val="20"/>
              </w:rPr>
            </w:pPr>
            <w:r w:rsidRPr="00A242DA">
              <w:rPr>
                <w:rFonts w:ascii="Times New Roman" w:hAnsi="Times New Roman" w:cs="Times New Roman"/>
                <w:sz w:val="20"/>
                <w:szCs w:val="20"/>
              </w:rPr>
              <w:t>94°C → 60.5°C</w:t>
            </w:r>
          </w:p>
        </w:tc>
        <w:tc>
          <w:tcPr>
            <w:tcW w:w="2155" w:type="dxa"/>
            <w:tcBorders>
              <w:top w:val="single" w:sz="4" w:space="0" w:color="auto"/>
              <w:bottom w:val="nil"/>
            </w:tcBorders>
            <w:tcPrChange w:id="398" w:author="Ferguson, James" w:date="2020-01-22T07:18:00Z">
              <w:tcPr>
                <w:tcW w:w="2155" w:type="dxa"/>
                <w:tcBorders>
                  <w:top w:val="single" w:sz="4" w:space="0" w:color="auto"/>
                  <w:bottom w:val="nil"/>
                </w:tcBorders>
              </w:tcPr>
            </w:tcPrChange>
          </w:tcPr>
          <w:p w14:paraId="53419AF0" w14:textId="2B710B7F" w:rsidR="00A131E9" w:rsidRDefault="00A131E9" w:rsidP="00A131E9">
            <w:pPr>
              <w:jc w:val="center"/>
              <w:rPr>
                <w:rFonts w:ascii="Times New Roman" w:hAnsi="Times New Roman" w:cs="Times New Roman"/>
                <w:sz w:val="20"/>
                <w:szCs w:val="20"/>
              </w:rPr>
            </w:pPr>
            <w:r w:rsidRPr="00A242DA">
              <w:rPr>
                <w:rFonts w:ascii="Times New Roman" w:hAnsi="Times New Roman" w:cs="Times New Roman"/>
                <w:sz w:val="20"/>
                <w:szCs w:val="20"/>
              </w:rPr>
              <w:t>29.94 ± 0.19 s</w:t>
            </w:r>
          </w:p>
        </w:tc>
      </w:tr>
      <w:tr w:rsidR="00A131E9" w14:paraId="33890144" w14:textId="77777777" w:rsidTr="39461D1F">
        <w:trPr>
          <w:trPrChange w:id="399" w:author="Ferguson, James" w:date="2020-01-22T07:18:00Z">
            <w:trPr>
              <w:gridAfter w:val="0"/>
            </w:trPr>
          </w:trPrChange>
        </w:trPr>
        <w:tc>
          <w:tcPr>
            <w:tcW w:w="2155" w:type="dxa"/>
            <w:tcBorders>
              <w:top w:val="nil"/>
            </w:tcBorders>
            <w:tcPrChange w:id="400" w:author="Ferguson, James" w:date="2020-01-22T07:18:00Z">
              <w:tcPr>
                <w:tcW w:w="2155" w:type="dxa"/>
                <w:tcBorders>
                  <w:top w:val="nil"/>
                </w:tcBorders>
              </w:tcPr>
            </w:tcPrChange>
          </w:tcPr>
          <w:p w14:paraId="71790D61" w14:textId="04958E3D" w:rsidR="00A131E9" w:rsidRDefault="00A131E9" w:rsidP="00A131E9">
            <w:pPr>
              <w:jc w:val="center"/>
              <w:rPr>
                <w:rFonts w:ascii="Times New Roman" w:hAnsi="Times New Roman" w:cs="Times New Roman"/>
                <w:sz w:val="20"/>
                <w:szCs w:val="20"/>
              </w:rPr>
            </w:pPr>
            <w:r w:rsidRPr="00A242DA">
              <w:rPr>
                <w:rFonts w:ascii="Times New Roman" w:hAnsi="Times New Roman" w:cs="Times New Roman"/>
                <w:sz w:val="20"/>
                <w:szCs w:val="20"/>
              </w:rPr>
              <w:t>60.5°C → 72°C</w:t>
            </w:r>
          </w:p>
        </w:tc>
        <w:tc>
          <w:tcPr>
            <w:tcW w:w="2155" w:type="dxa"/>
            <w:tcBorders>
              <w:top w:val="nil"/>
            </w:tcBorders>
            <w:tcPrChange w:id="401" w:author="Ferguson, James" w:date="2020-01-22T07:18:00Z">
              <w:tcPr>
                <w:tcW w:w="2155" w:type="dxa"/>
                <w:tcBorders>
                  <w:top w:val="nil"/>
                </w:tcBorders>
              </w:tcPr>
            </w:tcPrChange>
          </w:tcPr>
          <w:p w14:paraId="4C033EB2" w14:textId="58FFC345" w:rsidR="00A131E9" w:rsidRDefault="00A131E9" w:rsidP="00A131E9">
            <w:pPr>
              <w:jc w:val="center"/>
              <w:rPr>
                <w:rFonts w:ascii="Times New Roman" w:hAnsi="Times New Roman" w:cs="Times New Roman"/>
                <w:sz w:val="20"/>
                <w:szCs w:val="20"/>
              </w:rPr>
            </w:pPr>
            <w:r w:rsidRPr="00A242DA">
              <w:rPr>
                <w:rFonts w:ascii="Times New Roman" w:hAnsi="Times New Roman" w:cs="Times New Roman"/>
                <w:sz w:val="20"/>
                <w:szCs w:val="20"/>
              </w:rPr>
              <w:t>23.33 ± 0.22 s</w:t>
            </w:r>
          </w:p>
        </w:tc>
      </w:tr>
      <w:tr w:rsidR="00A131E9" w14:paraId="553B43B4" w14:textId="77777777" w:rsidTr="39461D1F">
        <w:tc>
          <w:tcPr>
            <w:tcW w:w="2155" w:type="dxa"/>
          </w:tcPr>
          <w:p w14:paraId="2A0255F0" w14:textId="51356F84" w:rsidR="00A131E9" w:rsidRDefault="00A131E9" w:rsidP="00A131E9">
            <w:pPr>
              <w:jc w:val="center"/>
              <w:rPr>
                <w:rFonts w:ascii="Times New Roman" w:hAnsi="Times New Roman" w:cs="Times New Roman"/>
                <w:sz w:val="20"/>
                <w:szCs w:val="20"/>
              </w:rPr>
            </w:pPr>
            <w:r w:rsidRPr="00A242DA">
              <w:rPr>
                <w:rFonts w:ascii="Times New Roman" w:hAnsi="Times New Roman" w:cs="Times New Roman"/>
                <w:sz w:val="20"/>
                <w:szCs w:val="20"/>
              </w:rPr>
              <w:t>72°C → 94°C</w:t>
            </w:r>
          </w:p>
        </w:tc>
        <w:tc>
          <w:tcPr>
            <w:tcW w:w="2155" w:type="dxa"/>
          </w:tcPr>
          <w:p w14:paraId="36A78F8F" w14:textId="423D3F82" w:rsidR="00A131E9" w:rsidRDefault="00A131E9" w:rsidP="00A131E9">
            <w:pPr>
              <w:jc w:val="center"/>
              <w:rPr>
                <w:rFonts w:ascii="Times New Roman" w:hAnsi="Times New Roman" w:cs="Times New Roman"/>
                <w:sz w:val="20"/>
                <w:szCs w:val="20"/>
              </w:rPr>
            </w:pPr>
            <w:r w:rsidRPr="00A242DA">
              <w:rPr>
                <w:rFonts w:ascii="Times New Roman" w:hAnsi="Times New Roman" w:cs="Times New Roman"/>
                <w:sz w:val="20"/>
                <w:szCs w:val="20"/>
              </w:rPr>
              <w:t>20.44 ± 0.16 s</w:t>
            </w:r>
          </w:p>
        </w:tc>
      </w:tr>
    </w:tbl>
    <w:p w14:paraId="75E48168" w14:textId="366744B0" w:rsidR="39461D1F" w:rsidRDefault="39461D1F"/>
    <w:p w14:paraId="07691ED8" w14:textId="77777777" w:rsidR="00474909" w:rsidRPr="00A242DA" w:rsidRDefault="00474909" w:rsidP="00A871E0">
      <w:pPr>
        <w:jc w:val="both"/>
        <w:rPr>
          <w:rFonts w:ascii="Times New Roman" w:hAnsi="Times New Roman" w:cs="Times New Roman"/>
          <w:sz w:val="20"/>
          <w:szCs w:val="20"/>
        </w:rPr>
      </w:pPr>
      <w:r w:rsidRPr="00A242DA">
        <w:rPr>
          <w:rFonts w:ascii="Times New Roman" w:hAnsi="Times New Roman" w:cs="Times New Roman"/>
          <w:sz w:val="20"/>
          <w:szCs w:val="20"/>
        </w:rPr>
        <w:t>Table 2 average system temperature ramp times.</w:t>
      </w:r>
    </w:p>
    <w:p w14:paraId="66D0E68F" w14:textId="77777777" w:rsidR="00474909" w:rsidRDefault="00474909" w:rsidP="00A871E0">
      <w:pPr>
        <w:jc w:val="both"/>
        <w:rPr>
          <w:ins w:id="402" w:author="Chatterley, Christie [2]" w:date="2020-01-22T14:10:00Z"/>
          <w:rFonts w:ascii="Times New Roman" w:hAnsi="Times New Roman" w:cs="Times New Roman"/>
          <w:b/>
          <w:sz w:val="20"/>
          <w:szCs w:val="20"/>
        </w:rPr>
      </w:pPr>
      <w:r w:rsidRPr="008128A4">
        <w:rPr>
          <w:rFonts w:ascii="Times New Roman" w:hAnsi="Times New Roman" w:cs="Times New Roman"/>
          <w:b/>
          <w:sz w:val="20"/>
          <w:szCs w:val="20"/>
        </w:rPr>
        <w:t>3.3 Heated Lid</w:t>
      </w:r>
    </w:p>
    <w:p w14:paraId="129D7203" w14:textId="5BFE7D02" w:rsidR="00A96A36" w:rsidRPr="00A96A36" w:rsidRDefault="00A96A36" w:rsidP="00A871E0">
      <w:pPr>
        <w:jc w:val="both"/>
        <w:rPr>
          <w:rFonts w:ascii="Times New Roman" w:hAnsi="Times New Roman" w:cs="Times New Roman"/>
          <w:sz w:val="20"/>
          <w:szCs w:val="20"/>
          <w:rPrChange w:id="403" w:author="Chatterley, Christie [2]" w:date="2020-01-22T14:10:00Z">
            <w:rPr>
              <w:rFonts w:ascii="Times New Roman" w:hAnsi="Times New Roman" w:cs="Times New Roman"/>
              <w:b/>
              <w:sz w:val="20"/>
              <w:szCs w:val="20"/>
            </w:rPr>
          </w:rPrChange>
        </w:rPr>
      </w:pPr>
      <w:ins w:id="404" w:author="Chatterley, Christie [2]" w:date="2020-01-22T14:10:00Z">
        <w:r w:rsidRPr="6694E089">
          <w:rPr>
            <w:rFonts w:ascii="Times New Roman" w:hAnsi="Times New Roman" w:cs="Times New Roman"/>
            <w:sz w:val="20"/>
            <w:szCs w:val="20"/>
          </w:rPr>
          <w:t xml:space="preserve">The time it took to get the lid to target temperature was 69 seconds </w:t>
        </w:r>
        <w:r>
          <w:rPr>
            <w:rFonts w:ascii="Times New Roman" w:hAnsi="Times New Roman" w:cs="Times New Roman"/>
            <w:sz w:val="20"/>
            <w:szCs w:val="20"/>
          </w:rPr>
          <w:t>compared to 2min 17s for</w:t>
        </w:r>
        <w:r w:rsidRPr="6694E089">
          <w:rPr>
            <w:rFonts w:ascii="Times New Roman" w:hAnsi="Times New Roman" w:cs="Times New Roman"/>
            <w:sz w:val="20"/>
            <w:szCs w:val="20"/>
          </w:rPr>
          <w:t xml:space="preserve"> </w:t>
        </w:r>
        <w:r>
          <w:rPr>
            <w:rFonts w:ascii="Times New Roman" w:hAnsi="Times New Roman" w:cs="Times New Roman"/>
            <w:sz w:val="20"/>
            <w:szCs w:val="20"/>
          </w:rPr>
          <w:t xml:space="preserve">the </w:t>
        </w:r>
        <w:r w:rsidRPr="6694E089">
          <w:rPr>
            <w:rFonts w:ascii="Times New Roman" w:hAnsi="Times New Roman" w:cs="Times New Roman"/>
            <w:sz w:val="20"/>
            <w:szCs w:val="20"/>
          </w:rPr>
          <w:t>Bio</w:t>
        </w:r>
        <w:r>
          <w:rPr>
            <w:rFonts w:ascii="Times New Roman" w:hAnsi="Times New Roman" w:cs="Times New Roman"/>
            <w:sz w:val="20"/>
            <w:szCs w:val="20"/>
          </w:rPr>
          <w:t>-</w:t>
        </w:r>
        <w:r w:rsidRPr="6694E089">
          <w:rPr>
            <w:rFonts w:ascii="Times New Roman" w:hAnsi="Times New Roman" w:cs="Times New Roman"/>
            <w:sz w:val="20"/>
            <w:szCs w:val="20"/>
          </w:rPr>
          <w:t xml:space="preserve">Rad T100 </w:t>
        </w:r>
        <w:r>
          <w:rPr>
            <w:rFonts w:ascii="Times New Roman" w:hAnsi="Times New Roman" w:cs="Times New Roman"/>
            <w:sz w:val="20"/>
            <w:szCs w:val="20"/>
          </w:rPr>
          <w:t>t</w:t>
        </w:r>
        <w:r w:rsidRPr="6694E089">
          <w:rPr>
            <w:rFonts w:ascii="Times New Roman" w:hAnsi="Times New Roman" w:cs="Times New Roman"/>
            <w:sz w:val="20"/>
            <w:szCs w:val="20"/>
          </w:rPr>
          <w:t>herm</w:t>
        </w:r>
        <w:r>
          <w:rPr>
            <w:rFonts w:ascii="Times New Roman" w:hAnsi="Times New Roman" w:cs="Times New Roman"/>
            <w:sz w:val="20"/>
            <w:szCs w:val="20"/>
          </w:rPr>
          <w:t>oc</w:t>
        </w:r>
        <w:r w:rsidRPr="6694E089">
          <w:rPr>
            <w:rFonts w:ascii="Times New Roman" w:hAnsi="Times New Roman" w:cs="Times New Roman"/>
            <w:sz w:val="20"/>
            <w:szCs w:val="20"/>
          </w:rPr>
          <w:t>ycler. The lid continued to heat after the SSR was switch</w:t>
        </w:r>
        <w:r>
          <w:rPr>
            <w:rFonts w:ascii="Times New Roman" w:hAnsi="Times New Roman" w:cs="Times New Roman"/>
            <w:sz w:val="20"/>
            <w:szCs w:val="20"/>
          </w:rPr>
          <w:t>ed</w:t>
        </w:r>
        <w:r w:rsidRPr="6694E089">
          <w:rPr>
            <w:rFonts w:ascii="Times New Roman" w:hAnsi="Times New Roman" w:cs="Times New Roman"/>
            <w:sz w:val="20"/>
            <w:szCs w:val="20"/>
          </w:rPr>
          <w:t xml:space="preserve"> off due to the residual heat in the silicon pad. After 300 seconds, the oscillation in temperature settled within 10°C above the target temperature</w:t>
        </w:r>
      </w:ins>
      <w:ins w:id="405" w:author="Chatterley, Christie [2]" w:date="2020-01-22T14:11:00Z">
        <w:r w:rsidR="009F0537">
          <w:rPr>
            <w:rFonts w:ascii="Times New Roman" w:hAnsi="Times New Roman" w:cs="Times New Roman"/>
            <w:sz w:val="20"/>
            <w:szCs w:val="20"/>
          </w:rPr>
          <w:t xml:space="preserve"> (Figure 6)</w:t>
        </w:r>
      </w:ins>
      <w:ins w:id="406" w:author="Chatterley, Christie [2]" w:date="2020-01-22T14:10:00Z">
        <w:r w:rsidRPr="6694E089">
          <w:rPr>
            <w:rFonts w:ascii="Times New Roman" w:hAnsi="Times New Roman" w:cs="Times New Roman"/>
            <w:sz w:val="20"/>
            <w:szCs w:val="20"/>
          </w:rPr>
          <w:t xml:space="preserve">. </w:t>
        </w:r>
      </w:ins>
    </w:p>
    <w:p w14:paraId="7729EE96" w14:textId="1426245E" w:rsidR="00474909" w:rsidRPr="00A242DA" w:rsidRDefault="00474909" w:rsidP="6E94D4E1">
      <w:pPr>
        <w:jc w:val="both"/>
        <w:rPr>
          <w:rFonts w:ascii="Times New Roman" w:hAnsi="Times New Roman" w:cs="Times New Roman"/>
          <w:sz w:val="20"/>
          <w:szCs w:val="20"/>
        </w:rPr>
      </w:pPr>
      <w:r>
        <w:rPr>
          <w:noProof/>
        </w:rPr>
        <w:drawing>
          <wp:inline distT="0" distB="0" distL="0" distR="0" wp14:anchorId="0F0B4F62" wp14:editId="7DEEACF8">
            <wp:extent cx="2724150" cy="1634490"/>
            <wp:effectExtent l="0" t="0" r="0" b="0"/>
            <wp:docPr id="1653752095" name="Picture 867959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959775"/>
                    <pic:cNvPicPr/>
                  </pic:nvPicPr>
                  <pic:blipFill>
                    <a:blip r:embed="rId17">
                      <a:extLst>
                        <a:ext uri="{28A0092B-C50C-407E-A947-70E740481C1C}">
                          <a14:useLocalDpi xmlns:a14="http://schemas.microsoft.com/office/drawing/2010/main" val="0"/>
                        </a:ext>
                      </a:extLst>
                    </a:blip>
                    <a:stretch>
                      <a:fillRect/>
                    </a:stretch>
                  </pic:blipFill>
                  <pic:spPr>
                    <a:xfrm>
                      <a:off x="0" y="0"/>
                      <a:ext cx="2724150" cy="1634490"/>
                    </a:xfrm>
                    <a:prstGeom prst="rect">
                      <a:avLst/>
                    </a:prstGeom>
                  </pic:spPr>
                </pic:pic>
              </a:graphicData>
            </a:graphic>
          </wp:inline>
        </w:drawing>
      </w:r>
    </w:p>
    <w:p w14:paraId="1EB2ED40" w14:textId="442081CC" w:rsidR="00474909" w:rsidRPr="00A242DA" w:rsidRDefault="79F3357B" w:rsidP="351AC2FB">
      <w:pPr>
        <w:jc w:val="both"/>
        <w:rPr>
          <w:rFonts w:ascii="Times New Roman" w:hAnsi="Times New Roman" w:cs="Times New Roman"/>
          <w:sz w:val="20"/>
          <w:szCs w:val="20"/>
        </w:rPr>
      </w:pPr>
      <w:r w:rsidRPr="351AC2FB">
        <w:rPr>
          <w:rFonts w:ascii="Times New Roman" w:hAnsi="Times New Roman" w:cs="Times New Roman"/>
          <w:sz w:val="20"/>
          <w:szCs w:val="20"/>
        </w:rPr>
        <w:lastRenderedPageBreak/>
        <w:t xml:space="preserve">Fig. </w:t>
      </w:r>
      <w:r w:rsidR="7622EC35" w:rsidRPr="351AC2FB">
        <w:rPr>
          <w:rFonts w:ascii="Times New Roman" w:hAnsi="Times New Roman" w:cs="Times New Roman"/>
          <w:sz w:val="20"/>
          <w:szCs w:val="20"/>
        </w:rPr>
        <w:t>6</w:t>
      </w:r>
      <w:r w:rsidRPr="351AC2FB">
        <w:rPr>
          <w:rFonts w:ascii="Times New Roman" w:hAnsi="Times New Roman" w:cs="Times New Roman"/>
          <w:sz w:val="20"/>
          <w:szCs w:val="20"/>
        </w:rPr>
        <w:t xml:space="preserve"> Heated lid temperature warming from room temp</w:t>
      </w:r>
      <w:r w:rsidR="761EEE38" w:rsidRPr="351AC2FB">
        <w:rPr>
          <w:rFonts w:ascii="Times New Roman" w:hAnsi="Times New Roman" w:cs="Times New Roman"/>
          <w:sz w:val="20"/>
          <w:szCs w:val="20"/>
        </w:rPr>
        <w:t>erature</w:t>
      </w:r>
      <w:r w:rsidRPr="351AC2FB">
        <w:rPr>
          <w:rFonts w:ascii="Times New Roman" w:hAnsi="Times New Roman" w:cs="Times New Roman"/>
          <w:sz w:val="20"/>
          <w:szCs w:val="20"/>
        </w:rPr>
        <w:t xml:space="preserve"> to target temp</w:t>
      </w:r>
      <w:r w:rsidR="6F316682" w:rsidRPr="351AC2FB">
        <w:rPr>
          <w:rFonts w:ascii="Times New Roman" w:hAnsi="Times New Roman" w:cs="Times New Roman"/>
          <w:sz w:val="20"/>
          <w:szCs w:val="20"/>
        </w:rPr>
        <w:t>erature</w:t>
      </w:r>
      <w:r w:rsidRPr="351AC2FB">
        <w:rPr>
          <w:rFonts w:ascii="Times New Roman" w:hAnsi="Times New Roman" w:cs="Times New Roman"/>
          <w:sz w:val="20"/>
          <w:szCs w:val="20"/>
        </w:rPr>
        <w:t xml:space="preserve"> of 90°C</w:t>
      </w:r>
    </w:p>
    <w:p w14:paraId="5144745C" w14:textId="2A30F23F" w:rsidR="00474909" w:rsidRPr="00A242DA" w:rsidDel="00A96A36" w:rsidRDefault="79F3357B" w:rsidP="6694E089">
      <w:pPr>
        <w:jc w:val="both"/>
        <w:rPr>
          <w:del w:id="407" w:author="Chatterley, Christie [2]" w:date="2020-01-22T14:10:00Z"/>
          <w:rFonts w:ascii="Times New Roman" w:hAnsi="Times New Roman" w:cs="Times New Roman"/>
          <w:sz w:val="20"/>
          <w:szCs w:val="20"/>
        </w:rPr>
      </w:pPr>
      <w:del w:id="408" w:author="Chatterley, Christie [2]" w:date="2020-01-22T14:10:00Z">
        <w:r w:rsidRPr="6694E089" w:rsidDel="00A96A36">
          <w:rPr>
            <w:rFonts w:ascii="Times New Roman" w:hAnsi="Times New Roman" w:cs="Times New Roman"/>
            <w:sz w:val="20"/>
            <w:szCs w:val="20"/>
          </w:rPr>
          <w:delText xml:space="preserve">The time it took to get the lid to target temperature was 69 seconds </w:delText>
        </w:r>
      </w:del>
      <w:del w:id="409" w:author="Chatterley, Christie [2]" w:date="2020-01-22T14:09:00Z">
        <w:r w:rsidRPr="6694E089" w:rsidDel="004946BC">
          <w:rPr>
            <w:rFonts w:ascii="Times New Roman" w:hAnsi="Times New Roman" w:cs="Times New Roman"/>
            <w:sz w:val="20"/>
            <w:szCs w:val="20"/>
          </w:rPr>
          <w:delText xml:space="preserve">versus </w:delText>
        </w:r>
      </w:del>
      <w:del w:id="410" w:author="Chatterley, Christie [2]" w:date="2020-01-22T14:10:00Z">
        <w:r w:rsidR="075DF081" w:rsidRPr="6694E089" w:rsidDel="00A96A36">
          <w:rPr>
            <w:rFonts w:ascii="Times New Roman" w:hAnsi="Times New Roman" w:cs="Times New Roman"/>
            <w:sz w:val="20"/>
            <w:szCs w:val="20"/>
          </w:rPr>
          <w:delText xml:space="preserve">BioRad T100 </w:delText>
        </w:r>
      </w:del>
      <w:del w:id="411" w:author="Chatterley, Christie [2]" w:date="2020-01-22T14:09:00Z">
        <w:r w:rsidR="075DF081" w:rsidRPr="6694E089" w:rsidDel="00392E84">
          <w:rPr>
            <w:rFonts w:ascii="Times New Roman" w:hAnsi="Times New Roman" w:cs="Times New Roman"/>
            <w:sz w:val="20"/>
            <w:szCs w:val="20"/>
          </w:rPr>
          <w:delText>T</w:delText>
        </w:r>
      </w:del>
      <w:del w:id="412" w:author="Chatterley, Christie [2]" w:date="2020-01-22T14:10:00Z">
        <w:r w:rsidR="075DF081" w:rsidRPr="6694E089" w:rsidDel="00A96A36">
          <w:rPr>
            <w:rFonts w:ascii="Times New Roman" w:hAnsi="Times New Roman" w:cs="Times New Roman"/>
            <w:sz w:val="20"/>
            <w:szCs w:val="20"/>
          </w:rPr>
          <w:delText>herm</w:delText>
        </w:r>
      </w:del>
      <w:del w:id="413" w:author="Chatterley, Christie [2]" w:date="2020-01-22T14:09:00Z">
        <w:r w:rsidR="075DF081" w:rsidRPr="6694E089" w:rsidDel="00392E84">
          <w:rPr>
            <w:rFonts w:ascii="Times New Roman" w:hAnsi="Times New Roman" w:cs="Times New Roman"/>
            <w:sz w:val="20"/>
            <w:szCs w:val="20"/>
          </w:rPr>
          <w:delText>al C</w:delText>
        </w:r>
      </w:del>
      <w:del w:id="414" w:author="Chatterley, Christie [2]" w:date="2020-01-22T14:10:00Z">
        <w:r w:rsidR="075DF081" w:rsidRPr="6694E089" w:rsidDel="00A96A36">
          <w:rPr>
            <w:rFonts w:ascii="Times New Roman" w:hAnsi="Times New Roman" w:cs="Times New Roman"/>
            <w:sz w:val="20"/>
            <w:szCs w:val="20"/>
          </w:rPr>
          <w:delText>ycler</w:delText>
        </w:r>
        <w:r w:rsidRPr="6694E089" w:rsidDel="004946BC">
          <w:rPr>
            <w:rFonts w:ascii="Times New Roman" w:hAnsi="Times New Roman" w:cs="Times New Roman"/>
            <w:sz w:val="20"/>
            <w:szCs w:val="20"/>
          </w:rPr>
          <w:delText>’s 2min 17s</w:delText>
        </w:r>
        <w:r w:rsidRPr="6694E089" w:rsidDel="00A96A36">
          <w:rPr>
            <w:rFonts w:ascii="Times New Roman" w:hAnsi="Times New Roman" w:cs="Times New Roman"/>
            <w:sz w:val="20"/>
            <w:szCs w:val="20"/>
          </w:rPr>
          <w:delText xml:space="preserve">. The lid continued to heat after the SSR was switch off due to the residual heat in the silicon pad. After 300 seconds, the oscillation in temperature settled within 10°C above the target temperature. </w:delText>
        </w:r>
      </w:del>
    </w:p>
    <w:p w14:paraId="4A30CB88" w14:textId="77777777" w:rsidR="00474909" w:rsidRDefault="00474909" w:rsidP="00A871E0">
      <w:pPr>
        <w:jc w:val="both"/>
        <w:rPr>
          <w:ins w:id="415" w:author="Chatterley, Christie [2]" w:date="2020-01-22T14:13:00Z"/>
          <w:rFonts w:ascii="Times New Roman" w:hAnsi="Times New Roman" w:cs="Times New Roman"/>
          <w:b/>
          <w:sz w:val="20"/>
          <w:szCs w:val="20"/>
        </w:rPr>
      </w:pPr>
      <w:r w:rsidRPr="008128A4">
        <w:rPr>
          <w:rFonts w:ascii="Times New Roman" w:hAnsi="Times New Roman" w:cs="Times New Roman"/>
          <w:b/>
          <w:sz w:val="20"/>
          <w:szCs w:val="20"/>
        </w:rPr>
        <w:t>3.4 Peltier Power Consumption</w:t>
      </w:r>
    </w:p>
    <w:p w14:paraId="4A90E11F" w14:textId="110C7DB6" w:rsidR="00E61670" w:rsidRPr="00A242DA" w:rsidDel="2B2B1C0F" w:rsidRDefault="00E61670">
      <w:pPr>
        <w:jc w:val="both"/>
        <w:rPr>
          <w:ins w:id="416" w:author="Chatterley, Christie [2]" w:date="2020-01-22T14:13:00Z"/>
          <w:del w:id="417" w:author="Ferguson, James" w:date="2020-01-22T08:24:00Z"/>
          <w:rFonts w:ascii="Times New Roman" w:hAnsi="Times New Roman" w:cs="Times New Roman"/>
          <w:sz w:val="20"/>
          <w:szCs w:val="20"/>
        </w:rPr>
      </w:pPr>
      <w:ins w:id="418" w:author="Chatterley, Christie [2]" w:date="2020-01-22T14:13:00Z">
        <w:r w:rsidRPr="00A242DA">
          <w:rPr>
            <w:rFonts w:ascii="Times New Roman" w:hAnsi="Times New Roman" w:cs="Times New Roman"/>
            <w:sz w:val="20"/>
            <w:szCs w:val="20"/>
          </w:rPr>
          <w:t xml:space="preserve">As shown in Fig. </w:t>
        </w:r>
        <w:r>
          <w:rPr>
            <w:rFonts w:ascii="Times New Roman" w:hAnsi="Times New Roman" w:cs="Times New Roman"/>
            <w:sz w:val="20"/>
            <w:szCs w:val="20"/>
          </w:rPr>
          <w:t>7</w:t>
        </w:r>
        <w:r w:rsidRPr="00A242DA">
          <w:rPr>
            <w:rFonts w:ascii="Times New Roman" w:hAnsi="Times New Roman" w:cs="Times New Roman"/>
            <w:sz w:val="20"/>
            <w:szCs w:val="20"/>
          </w:rPr>
          <w:t xml:space="preserve">, </w:t>
        </w:r>
        <w:del w:id="419" w:author="Ferguson, James" w:date="2020-01-22T08:24:00Z">
          <w:r w:rsidRPr="00A242DA" w:rsidDel="2B2B1C0F">
            <w:rPr>
              <w:rFonts w:ascii="Times New Roman" w:hAnsi="Times New Roman" w:cs="Times New Roman"/>
              <w:sz w:val="20"/>
              <w:szCs w:val="20"/>
            </w:rPr>
            <w:delText xml:space="preserve">when increasing the number of </w:delText>
          </w:r>
        </w:del>
      </w:ins>
      <w:ins w:id="420" w:author="Ferguson, James" w:date="2020-01-22T08:24:00Z">
        <w:r w:rsidR="35F8E03D" w:rsidRPr="2B2B1C0F">
          <w:rPr>
            <w:rFonts w:ascii="Times New Roman" w:hAnsi="Times New Roman" w:cs="Times New Roman"/>
            <w:sz w:val="20"/>
            <w:szCs w:val="20"/>
            <w:rPrChange w:id="421" w:author="Ferguson, James" w:date="2020-01-22T08:24:00Z">
              <w:rPr/>
            </w:rPrChange>
          </w:rPr>
          <w:t>when increasing the number of pieties physically in parallel and decreasing the applied voltage across them, both reduced power consumption and improved thermal performance resulting in improved efficacy.</w:t>
        </w:r>
      </w:ins>
      <w:ins w:id="422" w:author="Chatterley, Christie [2]" w:date="2020-01-22T14:13:00Z">
        <w:del w:id="423" w:author="Ferguson, James" w:date="2020-01-22T08:17:00Z">
          <w:r w:rsidRPr="00A242DA" w:rsidDel="50D5D413">
            <w:rPr>
              <w:rFonts w:ascii="Times New Roman" w:hAnsi="Times New Roman" w:cs="Times New Roman"/>
              <w:sz w:val="20"/>
              <w:szCs w:val="20"/>
            </w:rPr>
            <w:delText>pieties physically in parallel and decreasing the applied voltage across them, both reduced power consumption and improved thermal performance resulting in improved efficacy.</w:delText>
          </w:r>
        </w:del>
      </w:ins>
    </w:p>
    <w:p w14:paraId="757F8C6D" w14:textId="161F60A2" w:rsidR="35F8E03D" w:rsidRDefault="35F8E03D">
      <w:pPr>
        <w:jc w:val="both"/>
        <w:rPr>
          <w:rFonts w:ascii="Times New Roman" w:hAnsi="Times New Roman" w:cs="Times New Roman"/>
          <w:sz w:val="20"/>
          <w:szCs w:val="20"/>
          <w:rPrChange w:id="424" w:author="Ferguson, James" w:date="2020-01-22T08:24:00Z">
            <w:rPr/>
          </w:rPrChange>
        </w:rPr>
        <w:pPrChange w:id="425" w:author="Ferguson, James" w:date="2020-01-22T08:24:00Z">
          <w:pPr/>
        </w:pPrChange>
      </w:pPr>
    </w:p>
    <w:p w14:paraId="1B814DC3" w14:textId="70D63481" w:rsidR="00E61670" w:rsidRPr="00E61670" w:rsidDel="78D45DBB" w:rsidRDefault="00E61670" w:rsidP="00A871E0">
      <w:pPr>
        <w:jc w:val="both"/>
        <w:rPr>
          <w:del w:id="426" w:author="Ferguson, James" w:date="2020-01-22T08:24:00Z"/>
          <w:rFonts w:ascii="Times New Roman" w:hAnsi="Times New Roman" w:cs="Times New Roman"/>
          <w:sz w:val="20"/>
          <w:szCs w:val="20"/>
          <w:rPrChange w:id="427" w:author="Chatterley, Christie [2]" w:date="2020-01-22T14:13:00Z">
            <w:rPr>
              <w:del w:id="428" w:author="Ferguson, James" w:date="2020-01-22T08:24:00Z"/>
              <w:rFonts w:ascii="Times New Roman" w:hAnsi="Times New Roman" w:cs="Times New Roman"/>
              <w:b/>
              <w:sz w:val="20"/>
              <w:szCs w:val="20"/>
            </w:rPr>
          </w:rPrChange>
        </w:rPr>
      </w:pPr>
      <w:ins w:id="429" w:author="Chatterley, Christie [2]" w:date="2020-01-22T14:13:00Z">
        <w:del w:id="430" w:author="Ferguson, James" w:date="2020-01-22T08:24:00Z">
          <w:r w:rsidRPr="00A242DA" w:rsidDel="78D45DBB">
            <w:rPr>
              <w:rFonts w:ascii="Times New Roman" w:hAnsi="Times New Roman" w:cs="Times New Roman"/>
              <w:sz w:val="20"/>
              <w:szCs w:val="20"/>
            </w:rPr>
            <w:delText>During cycle routine, this system consumed an average of 55.97 W with peak consumption reaching 458.55 W</w:delText>
          </w:r>
          <w:r w:rsidDel="78D45DBB">
            <w:rPr>
              <w:rFonts w:ascii="Times New Roman" w:hAnsi="Times New Roman" w:cs="Times New Roman"/>
              <w:sz w:val="20"/>
              <w:szCs w:val="20"/>
            </w:rPr>
            <w:delText xml:space="preserve"> (Figure 7)</w:delText>
          </w:r>
          <w:r w:rsidRPr="00A242DA" w:rsidDel="78D45DBB">
            <w:rPr>
              <w:rFonts w:ascii="Times New Roman" w:hAnsi="Times New Roman" w:cs="Times New Roman"/>
              <w:sz w:val="20"/>
              <w:szCs w:val="20"/>
            </w:rPr>
            <w:delText>.</w:delText>
          </w:r>
        </w:del>
      </w:ins>
    </w:p>
    <w:p w14:paraId="4CFCFFA4" w14:textId="335DBC1D" w:rsidR="00474909" w:rsidRPr="00A242DA" w:rsidRDefault="5FC57AAF" w:rsidP="3D237085">
      <w:pPr>
        <w:jc w:val="both"/>
        <w:rPr>
          <w:rFonts w:ascii="Times New Roman" w:hAnsi="Times New Roman" w:cs="Times New Roman"/>
          <w:sz w:val="20"/>
          <w:szCs w:val="20"/>
        </w:rPr>
      </w:pPr>
      <w:r>
        <w:rPr>
          <w:noProof/>
        </w:rPr>
        <w:drawing>
          <wp:inline distT="0" distB="0" distL="0" distR="0" wp14:anchorId="47B5ACBF" wp14:editId="5F97F4B4">
            <wp:extent cx="2867025" cy="1720215"/>
            <wp:effectExtent l="0" t="0" r="0" b="0"/>
            <wp:docPr id="1506007011" name="Picture 65667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67650"/>
                    <pic:cNvPicPr/>
                  </pic:nvPicPr>
                  <pic:blipFill>
                    <a:blip r:embed="rId18">
                      <a:extLst>
                        <a:ext uri="{28A0092B-C50C-407E-A947-70E740481C1C}">
                          <a14:useLocalDpi xmlns:a14="http://schemas.microsoft.com/office/drawing/2010/main" val="0"/>
                        </a:ext>
                      </a:extLst>
                    </a:blip>
                    <a:stretch>
                      <a:fillRect/>
                    </a:stretch>
                  </pic:blipFill>
                  <pic:spPr>
                    <a:xfrm>
                      <a:off x="0" y="0"/>
                      <a:ext cx="2867025" cy="1720215"/>
                    </a:xfrm>
                    <a:prstGeom prst="rect">
                      <a:avLst/>
                    </a:prstGeom>
                  </pic:spPr>
                </pic:pic>
              </a:graphicData>
            </a:graphic>
          </wp:inline>
        </w:drawing>
      </w:r>
    </w:p>
    <w:p w14:paraId="20E80B40" w14:textId="2A0831F5" w:rsidR="00474909" w:rsidRPr="00A242DA" w:rsidRDefault="00474909" w:rsidP="070EDC5C">
      <w:pPr>
        <w:jc w:val="both"/>
        <w:rPr>
          <w:ins w:id="431" w:author="Ferguson, James" w:date="2020-01-22T08:24:00Z"/>
          <w:rFonts w:ascii="Times New Roman" w:hAnsi="Times New Roman" w:cs="Times New Roman"/>
          <w:sz w:val="20"/>
          <w:szCs w:val="20"/>
        </w:rPr>
      </w:pPr>
      <w:r w:rsidRPr="070EDC5C">
        <w:rPr>
          <w:rFonts w:ascii="Times New Roman" w:hAnsi="Times New Roman" w:cs="Times New Roman"/>
          <w:sz w:val="20"/>
          <w:szCs w:val="20"/>
        </w:rPr>
        <w:t xml:space="preserve">Fig. </w:t>
      </w:r>
      <w:ins w:id="432" w:author="Chatterley, Christie [2]" w:date="2020-01-22T14:12:00Z">
        <w:r w:rsidR="00493585">
          <w:rPr>
            <w:rFonts w:ascii="Times New Roman" w:hAnsi="Times New Roman" w:cs="Times New Roman"/>
            <w:sz w:val="20"/>
            <w:szCs w:val="20"/>
          </w:rPr>
          <w:t>7</w:t>
        </w:r>
      </w:ins>
      <w:del w:id="433" w:author="Chatterley, Christie [2]" w:date="2020-01-22T14:12:00Z">
        <w:r w:rsidRPr="070EDC5C" w:rsidDel="00493585">
          <w:rPr>
            <w:rFonts w:ascii="Times New Roman" w:hAnsi="Times New Roman" w:cs="Times New Roman"/>
            <w:sz w:val="20"/>
            <w:szCs w:val="20"/>
          </w:rPr>
          <w:delText>6</w:delText>
        </w:r>
      </w:del>
      <w:r w:rsidRPr="070EDC5C">
        <w:rPr>
          <w:rFonts w:ascii="Times New Roman" w:hAnsi="Times New Roman" w:cs="Times New Roman"/>
          <w:sz w:val="20"/>
          <w:szCs w:val="20"/>
        </w:rPr>
        <w:t xml:space="preserve"> </w:t>
      </w:r>
      <w:r w:rsidR="0AE5BAFC" w:rsidRPr="070EDC5C">
        <w:rPr>
          <w:rFonts w:ascii="Times New Roman" w:hAnsi="Times New Roman" w:cs="Times New Roman"/>
          <w:sz w:val="20"/>
          <w:szCs w:val="20"/>
        </w:rPr>
        <w:t>H</w:t>
      </w:r>
      <w:r w:rsidRPr="070EDC5C">
        <w:rPr>
          <w:rFonts w:ascii="Times New Roman" w:hAnsi="Times New Roman" w:cs="Times New Roman"/>
          <w:sz w:val="20"/>
          <w:szCs w:val="20"/>
        </w:rPr>
        <w:t xml:space="preserve">ot side temperature and </w:t>
      </w:r>
      <w:ins w:id="434" w:author="Ferguson, James" w:date="2020-01-22T08:45:00Z">
        <w:r w:rsidR="29ED2732" w:rsidRPr="070EDC5C">
          <w:rPr>
            <w:rFonts w:ascii="Times New Roman" w:hAnsi="Times New Roman" w:cs="Times New Roman"/>
            <w:sz w:val="20"/>
            <w:szCs w:val="20"/>
          </w:rPr>
          <w:t xml:space="preserve">maximum </w:t>
        </w:r>
      </w:ins>
      <w:r w:rsidRPr="070EDC5C">
        <w:rPr>
          <w:rFonts w:ascii="Times New Roman" w:hAnsi="Times New Roman" w:cs="Times New Roman"/>
          <w:sz w:val="20"/>
          <w:szCs w:val="20"/>
        </w:rPr>
        <w:t xml:space="preserve">power consumption of various </w:t>
      </w:r>
      <w:proofErr w:type="spellStart"/>
      <w:r w:rsidRPr="070EDC5C">
        <w:rPr>
          <w:rFonts w:ascii="Times New Roman" w:hAnsi="Times New Roman" w:cs="Times New Roman"/>
          <w:sz w:val="20"/>
          <w:szCs w:val="20"/>
        </w:rPr>
        <w:t>peltier</w:t>
      </w:r>
      <w:proofErr w:type="spellEnd"/>
      <w:r w:rsidRPr="070EDC5C">
        <w:rPr>
          <w:rFonts w:ascii="Times New Roman" w:hAnsi="Times New Roman" w:cs="Times New Roman"/>
          <w:sz w:val="20"/>
          <w:szCs w:val="20"/>
        </w:rPr>
        <w:t xml:space="preserve"> configurations heating 16oz of tap water.</w:t>
      </w:r>
    </w:p>
    <w:p w14:paraId="74228CA0" w14:textId="3B29BBFC" w:rsidR="3DDC7ED9" w:rsidDel="00F81370" w:rsidRDefault="3DDC7ED9">
      <w:pPr>
        <w:jc w:val="both"/>
        <w:rPr>
          <w:del w:id="435" w:author="Ferguson, James" w:date="2020-01-22T10:49:00Z"/>
          <w:rFonts w:ascii="Times New Roman" w:hAnsi="Times New Roman" w:cs="Times New Roman"/>
          <w:sz w:val="20"/>
          <w:szCs w:val="20"/>
          <w:rPrChange w:id="436" w:author="Ferguson, James" w:date="2020-01-22T08:41:00Z">
            <w:rPr>
              <w:del w:id="437" w:author="Ferguson, James" w:date="2020-01-22T10:49:00Z"/>
            </w:rPr>
          </w:rPrChange>
        </w:rPr>
        <w:pPrChange w:id="438" w:author="Ferguson, James" w:date="2020-01-22T08:41:00Z">
          <w:pPr/>
        </w:pPrChange>
      </w:pPr>
      <w:commentRangeStart w:id="439"/>
      <w:commentRangeStart w:id="440"/>
      <w:ins w:id="441" w:author="Ferguson, James" w:date="2020-01-22T08:24:00Z">
        <w:r w:rsidRPr="78D45DBB">
          <w:rPr>
            <w:rFonts w:ascii="Times New Roman" w:hAnsi="Times New Roman" w:cs="Times New Roman"/>
            <w:sz w:val="20"/>
            <w:szCs w:val="20"/>
            <w:rPrChange w:id="442" w:author="Ferguson, James" w:date="2020-01-22T08:24:00Z">
              <w:rPr/>
            </w:rPrChange>
          </w:rPr>
          <w:t>During cycle routine</w:t>
        </w:r>
      </w:ins>
      <w:ins w:id="443" w:author="Ferguson, James" w:date="2020-01-22T08:25:00Z">
        <w:r w:rsidRPr="78D45DBB">
          <w:rPr>
            <w:rFonts w:ascii="Times New Roman" w:hAnsi="Times New Roman" w:cs="Times New Roman"/>
            <w:sz w:val="20"/>
            <w:szCs w:val="20"/>
            <w:rPrChange w:id="444" w:author="Ferguson, James" w:date="2020-01-22T08:24:00Z">
              <w:rPr/>
            </w:rPrChange>
          </w:rPr>
          <w:t xml:space="preserve"> described in section </w:t>
        </w:r>
      </w:ins>
      <w:ins w:id="445" w:author="Ferguson, James" w:date="2020-01-22T08:26:00Z">
        <w:r w:rsidR="7CA07264" w:rsidRPr="78D45DBB">
          <w:rPr>
            <w:rFonts w:ascii="Times New Roman" w:hAnsi="Times New Roman" w:cs="Times New Roman"/>
            <w:sz w:val="20"/>
            <w:szCs w:val="20"/>
            <w:rPrChange w:id="446" w:author="Ferguson, James" w:date="2020-01-22T08:24:00Z">
              <w:rPr/>
            </w:rPrChange>
          </w:rPr>
          <w:t>2.3</w:t>
        </w:r>
      </w:ins>
      <w:ins w:id="447" w:author="Ferguson, James" w:date="2020-01-22T08:24:00Z">
        <w:r w:rsidRPr="78D45DBB">
          <w:rPr>
            <w:rFonts w:ascii="Times New Roman" w:hAnsi="Times New Roman" w:cs="Times New Roman"/>
            <w:sz w:val="20"/>
            <w:szCs w:val="20"/>
            <w:rPrChange w:id="448" w:author="Ferguson, James" w:date="2020-01-22T08:24:00Z">
              <w:rPr/>
            </w:rPrChange>
          </w:rPr>
          <w:t>, this system consumed an average of 55.97</w:t>
        </w:r>
      </w:ins>
      <w:ins w:id="449" w:author="Ferguson, James" w:date="2020-01-22T10:46:00Z">
        <w:r w:rsidR="00A518E5">
          <w:rPr>
            <w:rFonts w:ascii="Times New Roman" w:hAnsi="Times New Roman" w:cs="Times New Roman"/>
            <w:sz w:val="20"/>
            <w:szCs w:val="20"/>
          </w:rPr>
          <w:t xml:space="preserve"> </w:t>
        </w:r>
      </w:ins>
      <w:ins w:id="450" w:author="Ferguson, James" w:date="2020-01-22T10:25:00Z">
        <w:r w:rsidR="00C31B47" w:rsidRPr="00721DB6">
          <w:rPr>
            <w:rFonts w:ascii="Times New Roman" w:hAnsi="Times New Roman" w:cs="Times New Roman"/>
            <w:sz w:val="20"/>
            <w:szCs w:val="20"/>
          </w:rPr>
          <w:t>±</w:t>
        </w:r>
        <w:r w:rsidR="00C31B47">
          <w:rPr>
            <w:rFonts w:ascii="Times New Roman" w:hAnsi="Times New Roman" w:cs="Times New Roman"/>
            <w:sz w:val="20"/>
            <w:szCs w:val="20"/>
          </w:rPr>
          <w:t xml:space="preserve"> 0.39</w:t>
        </w:r>
      </w:ins>
      <w:ins w:id="451" w:author="Ferguson, James" w:date="2020-01-22T08:24:00Z">
        <w:r w:rsidRPr="78D45DBB">
          <w:rPr>
            <w:rFonts w:ascii="Times New Roman" w:hAnsi="Times New Roman" w:cs="Times New Roman"/>
            <w:sz w:val="20"/>
            <w:szCs w:val="20"/>
            <w:rPrChange w:id="452" w:author="Ferguson, James" w:date="2020-01-22T08:24:00Z">
              <w:rPr/>
            </w:rPrChange>
          </w:rPr>
          <w:t xml:space="preserve"> W</w:t>
        </w:r>
      </w:ins>
      <w:ins w:id="453" w:author="Ferguson, James" w:date="2020-01-22T10:25:00Z">
        <w:r w:rsidR="00C31B47">
          <w:rPr>
            <w:rFonts w:ascii="Times New Roman" w:hAnsi="Times New Roman" w:cs="Times New Roman"/>
            <w:sz w:val="20"/>
            <w:szCs w:val="20"/>
          </w:rPr>
          <w:t xml:space="preserve"> C</w:t>
        </w:r>
      </w:ins>
      <w:ins w:id="454" w:author="Ferguson, James" w:date="2020-01-22T10:26:00Z">
        <w:r w:rsidR="00C31B47">
          <w:rPr>
            <w:rFonts w:ascii="Times New Roman" w:hAnsi="Times New Roman" w:cs="Times New Roman"/>
            <w:sz w:val="20"/>
            <w:szCs w:val="20"/>
          </w:rPr>
          <w:t>I 95</w:t>
        </w:r>
      </w:ins>
      <w:ins w:id="455" w:author="Ferguson, James" w:date="2020-01-22T08:24:00Z">
        <w:r w:rsidRPr="78D45DBB">
          <w:rPr>
            <w:rFonts w:ascii="Times New Roman" w:hAnsi="Times New Roman" w:cs="Times New Roman"/>
            <w:sz w:val="20"/>
            <w:szCs w:val="20"/>
            <w:rPrChange w:id="456" w:author="Ferguson, James" w:date="2020-01-22T08:24:00Z">
              <w:rPr/>
            </w:rPrChange>
          </w:rPr>
          <w:t xml:space="preserve"> with peak consumption reaching 458.55 </w:t>
        </w:r>
        <w:commentRangeStart w:id="457"/>
        <w:commentRangeStart w:id="458"/>
        <w:r w:rsidRPr="78D45DBB">
          <w:rPr>
            <w:rFonts w:ascii="Times New Roman" w:hAnsi="Times New Roman" w:cs="Times New Roman"/>
            <w:sz w:val="20"/>
            <w:szCs w:val="20"/>
            <w:rPrChange w:id="459" w:author="Ferguson, James" w:date="2020-01-22T08:24:00Z">
              <w:rPr/>
            </w:rPrChange>
          </w:rPr>
          <w:t>W</w:t>
        </w:r>
      </w:ins>
      <w:commentRangeEnd w:id="457"/>
      <w:r>
        <w:rPr>
          <w:rStyle w:val="CommentReference"/>
        </w:rPr>
        <w:commentReference w:id="457"/>
      </w:r>
      <w:commentRangeEnd w:id="458"/>
      <w:r>
        <w:rPr>
          <w:rStyle w:val="CommentReference"/>
        </w:rPr>
        <w:commentReference w:id="458"/>
      </w:r>
      <w:ins w:id="460" w:author="Ferguson, James" w:date="2020-01-22T08:24:00Z">
        <w:r w:rsidRPr="78D45DBB">
          <w:rPr>
            <w:rFonts w:ascii="Times New Roman" w:hAnsi="Times New Roman" w:cs="Times New Roman"/>
            <w:sz w:val="20"/>
            <w:szCs w:val="20"/>
            <w:rPrChange w:id="461" w:author="Ferguson, James" w:date="2020-01-22T08:24:00Z">
              <w:rPr/>
            </w:rPrChange>
          </w:rPr>
          <w:t>.</w:t>
        </w:r>
      </w:ins>
      <w:commentRangeEnd w:id="439"/>
      <w:r>
        <w:rPr>
          <w:rStyle w:val="CommentReference"/>
        </w:rPr>
        <w:commentReference w:id="439"/>
      </w:r>
      <w:commentRangeEnd w:id="440"/>
      <w:r>
        <w:rPr>
          <w:rStyle w:val="CommentReference"/>
        </w:rPr>
        <w:commentReference w:id="440"/>
      </w:r>
    </w:p>
    <w:p w14:paraId="640F0AFA" w14:textId="6534551C" w:rsidR="78D45DBB" w:rsidRDefault="78D45DBB">
      <w:pPr>
        <w:jc w:val="both"/>
        <w:rPr>
          <w:rFonts w:ascii="Times New Roman" w:hAnsi="Times New Roman" w:cs="Times New Roman"/>
          <w:sz w:val="20"/>
          <w:szCs w:val="20"/>
          <w:rPrChange w:id="462" w:author="Ferguson, James" w:date="2020-01-22T08:24:00Z">
            <w:rPr/>
          </w:rPrChange>
        </w:rPr>
        <w:pPrChange w:id="463" w:author="Ferguson, James" w:date="2020-01-22T08:24:00Z">
          <w:pPr/>
        </w:pPrChange>
      </w:pPr>
    </w:p>
    <w:p w14:paraId="01045378" w14:textId="02B99EE3" w:rsidR="00474909" w:rsidRPr="00A242DA" w:rsidDel="00E61670" w:rsidRDefault="00474909" w:rsidP="00A871E0">
      <w:pPr>
        <w:jc w:val="both"/>
        <w:rPr>
          <w:del w:id="464" w:author="Chatterley, Christie [2]" w:date="2020-01-22T14:13:00Z"/>
          <w:rFonts w:ascii="Times New Roman" w:hAnsi="Times New Roman" w:cs="Times New Roman"/>
          <w:sz w:val="20"/>
          <w:szCs w:val="20"/>
        </w:rPr>
      </w:pPr>
      <w:del w:id="465" w:author="Chatterley, Christie [2]" w:date="2020-01-22T14:13:00Z">
        <w:r w:rsidRPr="00A242DA" w:rsidDel="00E61670">
          <w:rPr>
            <w:rFonts w:ascii="Times New Roman" w:hAnsi="Times New Roman" w:cs="Times New Roman"/>
            <w:sz w:val="20"/>
            <w:szCs w:val="20"/>
          </w:rPr>
          <w:delText xml:space="preserve">As shown in Fig. </w:delText>
        </w:r>
      </w:del>
      <w:del w:id="466" w:author="Chatterley, Christie [2]" w:date="2020-01-22T14:12:00Z">
        <w:r w:rsidRPr="00A242DA" w:rsidDel="00493585">
          <w:rPr>
            <w:rFonts w:ascii="Times New Roman" w:hAnsi="Times New Roman" w:cs="Times New Roman"/>
            <w:sz w:val="20"/>
            <w:szCs w:val="20"/>
          </w:rPr>
          <w:delText>6</w:delText>
        </w:r>
      </w:del>
      <w:del w:id="467" w:author="Chatterley, Christie [2]" w:date="2020-01-22T14:13:00Z">
        <w:r w:rsidRPr="00A242DA" w:rsidDel="00E61670">
          <w:rPr>
            <w:rFonts w:ascii="Times New Roman" w:hAnsi="Times New Roman" w:cs="Times New Roman"/>
            <w:sz w:val="20"/>
            <w:szCs w:val="20"/>
          </w:rPr>
          <w:delText>, when increasing the number of pieties physically in parallel and decreasing the applied voltage across them, both reduced power consumption and improved thermal performance resulting in improved efficacy.</w:delText>
        </w:r>
      </w:del>
    </w:p>
    <w:p w14:paraId="1E02E56F" w14:textId="63EB378B" w:rsidR="00474909" w:rsidRPr="00A242DA" w:rsidDel="00E61670" w:rsidRDefault="00474909" w:rsidP="00A871E0">
      <w:pPr>
        <w:jc w:val="both"/>
        <w:rPr>
          <w:del w:id="468" w:author="Chatterley, Christie [2]" w:date="2020-01-22T14:13:00Z"/>
          <w:rFonts w:ascii="Times New Roman" w:hAnsi="Times New Roman" w:cs="Times New Roman"/>
          <w:sz w:val="20"/>
          <w:szCs w:val="20"/>
        </w:rPr>
      </w:pPr>
      <w:del w:id="469" w:author="Chatterley, Christie [2]" w:date="2020-01-22T14:13:00Z">
        <w:r w:rsidRPr="00A242DA" w:rsidDel="00E61670">
          <w:rPr>
            <w:rFonts w:ascii="Times New Roman" w:hAnsi="Times New Roman" w:cs="Times New Roman"/>
            <w:sz w:val="20"/>
            <w:szCs w:val="20"/>
          </w:rPr>
          <w:delText>During cycle routine, this system consumed an average of 55.97 W with peak consumption reaching 458.55 W.</w:delText>
        </w:r>
      </w:del>
    </w:p>
    <w:p w14:paraId="702887B3" w14:textId="29C7D409" w:rsidR="00474909" w:rsidRPr="008128A4" w:rsidRDefault="00474909" w:rsidP="001E3B64">
      <w:pPr>
        <w:jc w:val="center"/>
        <w:rPr>
          <w:rFonts w:ascii="Times New Roman" w:hAnsi="Times New Roman" w:cs="Times New Roman"/>
          <w:b/>
          <w:sz w:val="20"/>
          <w:szCs w:val="20"/>
        </w:rPr>
      </w:pPr>
      <w:r w:rsidRPr="008128A4">
        <w:rPr>
          <w:rFonts w:ascii="Times New Roman" w:hAnsi="Times New Roman" w:cs="Times New Roman"/>
          <w:b/>
          <w:sz w:val="20"/>
          <w:szCs w:val="20"/>
        </w:rPr>
        <w:t>4.</w:t>
      </w:r>
      <w:r w:rsidR="00A871E0" w:rsidRPr="008128A4">
        <w:rPr>
          <w:rFonts w:ascii="Times New Roman" w:hAnsi="Times New Roman" w:cs="Times New Roman"/>
          <w:b/>
          <w:sz w:val="20"/>
          <w:szCs w:val="20"/>
        </w:rPr>
        <w:t xml:space="preserve"> </w:t>
      </w:r>
      <w:r w:rsidRPr="008128A4">
        <w:rPr>
          <w:rFonts w:ascii="Times New Roman" w:hAnsi="Times New Roman" w:cs="Times New Roman"/>
          <w:b/>
          <w:sz w:val="20"/>
          <w:szCs w:val="20"/>
        </w:rPr>
        <w:t>DISCUSSION</w:t>
      </w:r>
    </w:p>
    <w:p w14:paraId="5DEAC218" w14:textId="77777777" w:rsidR="00474909" w:rsidRPr="008128A4" w:rsidRDefault="00474909" w:rsidP="00A871E0">
      <w:pPr>
        <w:jc w:val="both"/>
        <w:rPr>
          <w:rFonts w:ascii="Times New Roman" w:hAnsi="Times New Roman" w:cs="Times New Roman"/>
          <w:b/>
          <w:sz w:val="20"/>
          <w:szCs w:val="20"/>
        </w:rPr>
      </w:pPr>
      <w:r w:rsidRPr="008128A4">
        <w:rPr>
          <w:rFonts w:ascii="Times New Roman" w:hAnsi="Times New Roman" w:cs="Times New Roman"/>
          <w:b/>
          <w:sz w:val="20"/>
          <w:szCs w:val="20"/>
        </w:rPr>
        <w:t>4.1 PCR Reaction Results</w:t>
      </w:r>
    </w:p>
    <w:p w14:paraId="1224EFB5" w14:textId="286D6346" w:rsidR="00474909" w:rsidRPr="00A242DA" w:rsidRDefault="79F3357B">
      <w:pPr>
        <w:jc w:val="both"/>
        <w:rPr>
          <w:rFonts w:ascii="Times New Roman" w:hAnsi="Times New Roman" w:cs="Times New Roman"/>
          <w:sz w:val="20"/>
          <w:szCs w:val="20"/>
          <w:rPrChange w:id="470" w:author="Ferguson, James" w:date="2020-01-22T08:28:00Z">
            <w:rPr/>
          </w:rPrChange>
        </w:rPr>
      </w:pPr>
      <w:r w:rsidRPr="6E94D4E1">
        <w:rPr>
          <w:rFonts w:ascii="Times New Roman" w:hAnsi="Times New Roman" w:cs="Times New Roman"/>
          <w:sz w:val="20"/>
          <w:szCs w:val="20"/>
        </w:rPr>
        <w:t xml:space="preserve">Our PCR system correctly amplified </w:t>
      </w:r>
      <w:r w:rsidRPr="4D11CE66">
        <w:rPr>
          <w:rFonts w:ascii="Times New Roman" w:hAnsi="Times New Roman" w:cs="Times New Roman"/>
          <w:i/>
          <w:iCs/>
          <w:sz w:val="20"/>
          <w:szCs w:val="20"/>
          <w:rPrChange w:id="471" w:author="Ferguson, James" w:date="2020-01-22T08:28:00Z">
            <w:rPr>
              <w:rFonts w:ascii="Times New Roman" w:hAnsi="Times New Roman" w:cs="Times New Roman"/>
              <w:sz w:val="20"/>
              <w:szCs w:val="20"/>
            </w:rPr>
          </w:rPrChange>
        </w:rPr>
        <w:t>E. coli</w:t>
      </w:r>
      <w:ins w:id="472" w:author="Chatterley, Christie [2]" w:date="2020-01-22T13:59:00Z">
        <w:r w:rsidR="005B07FF">
          <w:rPr>
            <w:rFonts w:ascii="Times New Roman" w:hAnsi="Times New Roman" w:cs="Times New Roman"/>
            <w:sz w:val="20"/>
            <w:szCs w:val="20"/>
          </w:rPr>
          <w:t xml:space="preserve"> K12</w:t>
        </w:r>
      </w:ins>
      <w:r w:rsidRPr="6E94D4E1">
        <w:rPr>
          <w:rFonts w:ascii="Times New Roman" w:hAnsi="Times New Roman" w:cs="Times New Roman"/>
          <w:sz w:val="20"/>
          <w:szCs w:val="20"/>
        </w:rPr>
        <w:t xml:space="preserve"> genes. There was however some non-specific binding of primers, which is likely due to temperature inaccuracies in both</w:t>
      </w:r>
      <w:ins w:id="473" w:author="Ferguson, James" w:date="2020-01-22T08:28:00Z">
        <w:r w:rsidR="7E1DD7F3" w:rsidRPr="6E94D4E1">
          <w:rPr>
            <w:rFonts w:ascii="Times New Roman" w:hAnsi="Times New Roman" w:cs="Times New Roman"/>
            <w:sz w:val="20"/>
            <w:szCs w:val="20"/>
          </w:rPr>
          <w:t xml:space="preserve"> unknown </w:t>
        </w:r>
      </w:ins>
      <w:commentRangeStart w:id="474"/>
      <w:r w:rsidRPr="6E94D4E1">
        <w:rPr>
          <w:rFonts w:ascii="Times New Roman" w:hAnsi="Times New Roman" w:cs="Times New Roman"/>
          <w:sz w:val="20"/>
          <w:szCs w:val="20"/>
        </w:rPr>
        <w:t>measurement error</w:t>
      </w:r>
      <w:commentRangeEnd w:id="474"/>
      <w:r w:rsidR="005B07FF">
        <w:rPr>
          <w:rStyle w:val="CommentReference"/>
        </w:rPr>
        <w:commentReference w:id="474"/>
      </w:r>
      <w:r w:rsidRPr="6E94D4E1">
        <w:rPr>
          <w:rFonts w:ascii="Times New Roman" w:hAnsi="Times New Roman" w:cs="Times New Roman"/>
          <w:sz w:val="20"/>
          <w:szCs w:val="20"/>
        </w:rPr>
        <w:t xml:space="preserve"> and </w:t>
      </w:r>
      <w:commentRangeStart w:id="475"/>
      <w:r w:rsidRPr="6E94D4E1">
        <w:rPr>
          <w:rFonts w:ascii="Times New Roman" w:hAnsi="Times New Roman" w:cs="Times New Roman"/>
          <w:sz w:val="20"/>
          <w:szCs w:val="20"/>
        </w:rPr>
        <w:t xml:space="preserve">system </w:t>
      </w:r>
      <w:ins w:id="476" w:author="Ferguson, James" w:date="2020-01-22T08:28:00Z">
        <w:r w:rsidR="09B3D2B1" w:rsidRPr="6E94D4E1">
          <w:rPr>
            <w:rFonts w:ascii="Times New Roman" w:hAnsi="Times New Roman" w:cs="Times New Roman"/>
            <w:sz w:val="20"/>
            <w:szCs w:val="20"/>
          </w:rPr>
          <w:t>steady state error</w:t>
        </w:r>
        <w:r w:rsidR="588EE14C" w:rsidRPr="6E94D4E1">
          <w:rPr>
            <w:rFonts w:ascii="Times New Roman" w:hAnsi="Times New Roman" w:cs="Times New Roman"/>
            <w:sz w:val="20"/>
            <w:szCs w:val="20"/>
          </w:rPr>
          <w:t xml:space="preserve"> </w:t>
        </w:r>
      </w:ins>
      <w:ins w:id="477" w:author="Ferguson, James" w:date="2020-01-22T08:27:00Z">
        <w:r w:rsidR="588EE14C" w:rsidRPr="6E94D4E1">
          <w:rPr>
            <w:rFonts w:ascii="Times New Roman" w:hAnsi="Times New Roman" w:cs="Times New Roman"/>
            <w:sz w:val="20"/>
            <w:szCs w:val="20"/>
          </w:rPr>
          <w:t>which was about 1</w:t>
        </w:r>
        <w:r w:rsidR="588EE14C" w:rsidRPr="1B74A571">
          <w:rPr>
            <w:rFonts w:ascii="Times New Roman" w:hAnsi="Times New Roman" w:cs="Times New Roman"/>
            <w:sz w:val="20"/>
            <w:szCs w:val="20"/>
            <w:rPrChange w:id="478" w:author="Ferguson, James" w:date="2020-01-22T08:27:00Z">
              <w:rPr/>
            </w:rPrChange>
          </w:rPr>
          <w:t>°C</w:t>
        </w:r>
        <w:r w:rsidRPr="6E94D4E1">
          <w:rPr>
            <w:rFonts w:ascii="Times New Roman" w:hAnsi="Times New Roman" w:cs="Times New Roman"/>
            <w:sz w:val="20"/>
            <w:szCs w:val="20"/>
          </w:rPr>
          <w:t xml:space="preserve">. </w:t>
        </w:r>
      </w:ins>
      <w:commentRangeEnd w:id="475"/>
      <w:r>
        <w:rPr>
          <w:rStyle w:val="CommentReference"/>
        </w:rPr>
        <w:commentReference w:id="475"/>
      </w:r>
      <w:del w:id="479" w:author="Ferguson, James" w:date="2020-01-22T08:27:00Z">
        <w:r w:rsidRPr="6E94D4E1" w:rsidDel="1B74A571">
          <w:rPr>
            <w:rFonts w:ascii="Times New Roman" w:hAnsi="Times New Roman" w:cs="Times New Roman"/>
            <w:sz w:val="20"/>
            <w:szCs w:val="20"/>
          </w:rPr>
          <w:delText xml:space="preserve">. </w:delText>
        </w:r>
      </w:del>
    </w:p>
    <w:p w14:paraId="2E0CB631" w14:textId="77777777" w:rsidR="00474909" w:rsidRPr="008128A4" w:rsidRDefault="00474909" w:rsidP="00A871E0">
      <w:pPr>
        <w:jc w:val="both"/>
        <w:rPr>
          <w:rFonts w:ascii="Times New Roman" w:hAnsi="Times New Roman" w:cs="Times New Roman"/>
          <w:b/>
          <w:sz w:val="20"/>
          <w:szCs w:val="20"/>
        </w:rPr>
      </w:pPr>
      <w:r w:rsidRPr="008128A4">
        <w:rPr>
          <w:rFonts w:ascii="Times New Roman" w:hAnsi="Times New Roman" w:cs="Times New Roman"/>
          <w:b/>
          <w:sz w:val="20"/>
          <w:szCs w:val="20"/>
        </w:rPr>
        <w:t>4.2 Cycling Performance</w:t>
      </w:r>
    </w:p>
    <w:p w14:paraId="38B63B8F" w14:textId="10BBDBED" w:rsidR="00474909" w:rsidRPr="00A242DA" w:rsidRDefault="24035D53">
      <w:pPr>
        <w:jc w:val="both"/>
        <w:rPr>
          <w:rFonts w:ascii="Times New Roman" w:hAnsi="Times New Roman" w:cs="Times New Roman"/>
          <w:sz w:val="20"/>
          <w:szCs w:val="20"/>
        </w:rPr>
      </w:pPr>
      <w:commentRangeStart w:id="480"/>
      <w:r w:rsidRPr="2499B316">
        <w:rPr>
          <w:rFonts w:ascii="Times New Roman" w:hAnsi="Times New Roman" w:cs="Times New Roman"/>
          <w:sz w:val="20"/>
          <w:szCs w:val="20"/>
        </w:rPr>
        <w:t>Our system had an average ramp rate of 1.11</w:t>
      </w:r>
      <w:ins w:id="481" w:author="Ferguson, James" w:date="2020-01-22T07:09:00Z">
        <w:r w:rsidR="3737AB68" w:rsidRPr="2499B316">
          <w:rPr>
            <w:rFonts w:ascii="Times New Roman" w:hAnsi="Times New Roman" w:cs="Times New Roman"/>
            <w:sz w:val="20"/>
            <w:szCs w:val="20"/>
          </w:rPr>
          <w:t xml:space="preserve"> </w:t>
        </w:r>
        <w:r w:rsidR="3737AB68" w:rsidRPr="794F5101">
          <w:rPr>
            <w:rFonts w:ascii="Times New Roman" w:hAnsi="Times New Roman" w:cs="Times New Roman"/>
            <w:sz w:val="20"/>
            <w:szCs w:val="20"/>
            <w:rPrChange w:id="482" w:author="Ferguson, James" w:date="2020-01-22T07:09:00Z">
              <w:rPr/>
            </w:rPrChange>
          </w:rPr>
          <w:t>±</w:t>
        </w:r>
        <w:r w:rsidR="3737AB68" w:rsidRPr="2499B316">
          <w:rPr>
            <w:rFonts w:ascii="Times New Roman" w:hAnsi="Times New Roman" w:cs="Times New Roman"/>
            <w:sz w:val="20"/>
            <w:szCs w:val="20"/>
          </w:rPr>
          <w:t xml:space="preserve"> 0.</w:t>
        </w:r>
        <w:r w:rsidR="3737AB68" w:rsidRPr="794F5101">
          <w:rPr>
            <w:rFonts w:ascii="Times New Roman" w:hAnsi="Times New Roman" w:cs="Times New Roman"/>
            <w:sz w:val="20"/>
            <w:szCs w:val="20"/>
            <w:rPrChange w:id="483" w:author="Ferguson, James" w:date="2020-01-22T07:09:00Z">
              <w:rPr/>
            </w:rPrChange>
          </w:rPr>
          <w:t>33</w:t>
        </w:r>
      </w:ins>
      <w:r w:rsidRPr="2499B316">
        <w:rPr>
          <w:rFonts w:ascii="Times New Roman" w:hAnsi="Times New Roman" w:cs="Times New Roman"/>
          <w:sz w:val="20"/>
          <w:szCs w:val="20"/>
        </w:rPr>
        <w:t>°C/s. Compared to a Bio</w:t>
      </w:r>
      <w:ins w:id="484" w:author="Chatterley, Christie [2]" w:date="2020-01-22T14:00:00Z">
        <w:r w:rsidR="3D8DBE7D">
          <w:rPr>
            <w:rFonts w:ascii="Times New Roman" w:hAnsi="Times New Roman" w:cs="Times New Roman"/>
            <w:sz w:val="20"/>
            <w:szCs w:val="20"/>
          </w:rPr>
          <w:t>-</w:t>
        </w:r>
      </w:ins>
      <w:r w:rsidRPr="2499B316">
        <w:rPr>
          <w:rFonts w:ascii="Times New Roman" w:hAnsi="Times New Roman" w:cs="Times New Roman"/>
          <w:sz w:val="20"/>
          <w:szCs w:val="20"/>
        </w:rPr>
        <w:t xml:space="preserve">Rad T100 </w:t>
      </w:r>
      <w:r w:rsidR="557906D5" w:rsidRPr="2499B316">
        <w:rPr>
          <w:rFonts w:ascii="Times New Roman" w:hAnsi="Times New Roman" w:cs="Times New Roman"/>
          <w:sz w:val="20"/>
          <w:szCs w:val="20"/>
        </w:rPr>
        <w:t>Thermal Cycler</w:t>
      </w:r>
      <w:r w:rsidRPr="2499B316">
        <w:rPr>
          <w:rFonts w:ascii="Times New Roman" w:hAnsi="Times New Roman" w:cs="Times New Roman"/>
          <w:sz w:val="20"/>
          <w:szCs w:val="20"/>
        </w:rPr>
        <w:t xml:space="preserve"> which has an average ramp rate of 2.5°C/s [</w:t>
      </w:r>
      <w:ins w:id="485" w:author="Ferguson, James" w:date="2020-01-22T10:31:00Z">
        <w:r w:rsidR="00DD0B55">
          <w:rPr>
            <w:rFonts w:ascii="Times New Roman" w:hAnsi="Times New Roman" w:cs="Times New Roman"/>
            <w:sz w:val="20"/>
            <w:szCs w:val="20"/>
          </w:rPr>
          <w:t>4</w:t>
        </w:r>
      </w:ins>
      <w:del w:id="486" w:author="Ferguson, James" w:date="2020-01-22T10:31:00Z">
        <w:r w:rsidR="2165A219" w:rsidRPr="2499B316" w:rsidDel="00DD0B55">
          <w:rPr>
            <w:rFonts w:ascii="Times New Roman" w:hAnsi="Times New Roman" w:cs="Times New Roman"/>
            <w:sz w:val="20"/>
            <w:szCs w:val="20"/>
          </w:rPr>
          <w:delText>5</w:delText>
        </w:r>
      </w:del>
      <w:r w:rsidRPr="2499B316">
        <w:rPr>
          <w:rFonts w:ascii="Times New Roman" w:hAnsi="Times New Roman" w:cs="Times New Roman"/>
          <w:sz w:val="20"/>
          <w:szCs w:val="20"/>
        </w:rPr>
        <w:t>]. Our system took a little more than twice as long to perform the same temperature ramp.</w:t>
      </w:r>
      <w:commentRangeEnd w:id="480"/>
      <w:r w:rsidR="00E72596">
        <w:rPr>
          <w:rStyle w:val="CommentReference"/>
        </w:rPr>
        <w:commentReference w:id="480"/>
      </w:r>
    </w:p>
    <w:p w14:paraId="4217BAE9" w14:textId="77777777" w:rsidR="00474909" w:rsidRPr="00A242DA" w:rsidDel="7D4187FC" w:rsidRDefault="00474909" w:rsidP="00A871E0">
      <w:pPr>
        <w:jc w:val="both"/>
        <w:rPr>
          <w:del w:id="487" w:author="Ferguson, James" w:date="2020-01-22T08:35:00Z"/>
          <w:rFonts w:ascii="Times New Roman" w:hAnsi="Times New Roman" w:cs="Times New Roman"/>
          <w:sz w:val="20"/>
          <w:szCs w:val="20"/>
        </w:rPr>
      </w:pPr>
      <w:commentRangeStart w:id="488"/>
      <w:commentRangeStart w:id="489"/>
      <w:r w:rsidRPr="00A242DA">
        <w:rPr>
          <w:rFonts w:ascii="Times New Roman" w:hAnsi="Times New Roman" w:cs="Times New Roman"/>
          <w:sz w:val="20"/>
          <w:szCs w:val="20"/>
        </w:rPr>
        <w:t>During system testing we noted that cooling performance would significantly slow over time for cycle procedures that ran at higher frequencies. It is believed that this was caused by the heatsink not being fast enough at dissipating heat</w:t>
      </w:r>
      <w:commentRangeEnd w:id="488"/>
      <w:r w:rsidR="00B0470D">
        <w:rPr>
          <w:rStyle w:val="CommentReference"/>
        </w:rPr>
        <w:commentReference w:id="488"/>
      </w:r>
      <w:commentRangeEnd w:id="489"/>
      <w:r>
        <w:rPr>
          <w:rStyle w:val="CommentReference"/>
        </w:rPr>
        <w:commentReference w:id="489"/>
      </w:r>
      <w:r w:rsidRPr="00A242DA">
        <w:rPr>
          <w:rFonts w:ascii="Times New Roman" w:hAnsi="Times New Roman" w:cs="Times New Roman"/>
          <w:sz w:val="20"/>
          <w:szCs w:val="20"/>
        </w:rPr>
        <w:t xml:space="preserve">. As such a </w:t>
      </w:r>
      <w:ins w:id="490" w:author="Ferguson, James" w:date="2020-01-22T08:36:00Z">
        <w:r w:rsidR="2CC42C36" w:rsidRPr="00A242DA">
          <w:rPr>
            <w:rFonts w:ascii="Times New Roman" w:hAnsi="Times New Roman" w:cs="Times New Roman"/>
            <w:sz w:val="20"/>
            <w:szCs w:val="20"/>
          </w:rPr>
          <w:t>we should switch to a heatsink that is faster at dissipating heat</w:t>
        </w:r>
      </w:ins>
      <w:del w:id="491" w:author="Ferguson, James" w:date="2020-01-22T08:35:00Z">
        <w:r w:rsidRPr="00A242DA" w:rsidDel="7D4187FC">
          <w:rPr>
            <w:rFonts w:ascii="Times New Roman" w:hAnsi="Times New Roman" w:cs="Times New Roman"/>
            <w:sz w:val="20"/>
            <w:szCs w:val="20"/>
          </w:rPr>
          <w:delText>better heatsink should be used if we expect the system to work well for all procedures.</w:delText>
        </w:r>
      </w:del>
    </w:p>
    <w:p w14:paraId="287537B2" w14:textId="3A4DF4D9" w:rsidR="00474909" w:rsidRPr="008128A4" w:rsidDel="00D97517" w:rsidRDefault="00474909">
      <w:pPr>
        <w:jc w:val="both"/>
        <w:rPr>
          <w:del w:id="492" w:author="Ferguson, James" w:date="2020-01-22T10:37:00Z"/>
          <w:rFonts w:ascii="Times New Roman" w:hAnsi="Times New Roman" w:cs="Times New Roman"/>
          <w:b/>
          <w:bCs/>
          <w:sz w:val="20"/>
          <w:szCs w:val="20"/>
          <w:rPrChange w:id="493" w:author="Ferguson, James" w:date="2020-01-22T08:36:00Z">
            <w:rPr>
              <w:del w:id="494" w:author="Ferguson, James" w:date="2020-01-22T10:37:00Z"/>
            </w:rPr>
          </w:rPrChange>
        </w:rPr>
      </w:pPr>
    </w:p>
    <w:p w14:paraId="38C404DA" w14:textId="77777777" w:rsidR="00D97517" w:rsidRDefault="00D97517">
      <w:pPr>
        <w:jc w:val="both"/>
        <w:rPr>
          <w:ins w:id="495" w:author="Ferguson, James" w:date="2020-01-22T10:37:00Z"/>
          <w:rFonts w:ascii="Times New Roman" w:hAnsi="Times New Roman" w:cs="Times New Roman"/>
          <w:b/>
          <w:bCs/>
          <w:sz w:val="20"/>
          <w:szCs w:val="20"/>
        </w:rPr>
      </w:pPr>
    </w:p>
    <w:p w14:paraId="236A4DF2" w14:textId="52FB03D3" w:rsidR="00474909" w:rsidRPr="008128A4" w:rsidRDefault="00474909">
      <w:pPr>
        <w:jc w:val="both"/>
        <w:rPr>
          <w:rFonts w:ascii="Times New Roman" w:hAnsi="Times New Roman" w:cs="Times New Roman"/>
          <w:b/>
          <w:bCs/>
          <w:sz w:val="20"/>
          <w:szCs w:val="20"/>
          <w:rPrChange w:id="496" w:author="Ferguson, James" w:date="2020-01-22T08:35:00Z">
            <w:rPr/>
          </w:rPrChange>
        </w:rPr>
      </w:pPr>
      <w:r w:rsidRPr="7D4187FC">
        <w:rPr>
          <w:rFonts w:ascii="Times New Roman" w:hAnsi="Times New Roman" w:cs="Times New Roman"/>
          <w:b/>
          <w:bCs/>
          <w:sz w:val="20"/>
          <w:szCs w:val="20"/>
          <w:rPrChange w:id="497" w:author="Ferguson, James" w:date="2020-01-22T08:35:00Z">
            <w:rPr>
              <w:rFonts w:ascii="Times New Roman" w:hAnsi="Times New Roman" w:cs="Times New Roman"/>
              <w:b/>
              <w:sz w:val="20"/>
              <w:szCs w:val="20"/>
            </w:rPr>
          </w:rPrChange>
        </w:rPr>
        <w:t>4.3 Further Design</w:t>
      </w:r>
    </w:p>
    <w:p w14:paraId="403CF376" w14:textId="1D089269" w:rsidR="00474909" w:rsidRPr="00A242DA" w:rsidRDefault="00474909" w:rsidP="6694E089">
      <w:pPr>
        <w:jc w:val="both"/>
        <w:rPr>
          <w:rFonts w:ascii="Times New Roman" w:hAnsi="Times New Roman" w:cs="Times New Roman"/>
          <w:sz w:val="20"/>
          <w:szCs w:val="20"/>
        </w:rPr>
      </w:pPr>
      <w:r w:rsidRPr="6694E089">
        <w:rPr>
          <w:rFonts w:ascii="Times New Roman" w:hAnsi="Times New Roman" w:cs="Times New Roman"/>
          <w:sz w:val="20"/>
          <w:szCs w:val="20"/>
        </w:rPr>
        <w:t>Overshoot of the heated lid</w:t>
      </w:r>
      <w:ins w:id="498" w:author="Chatterley, Christie [2]" w:date="2020-01-22T14:15:00Z">
        <w:r w:rsidR="00216D34">
          <w:rPr>
            <w:rFonts w:ascii="Times New Roman" w:hAnsi="Times New Roman" w:cs="Times New Roman"/>
            <w:sz w:val="20"/>
            <w:szCs w:val="20"/>
          </w:rPr>
          <w:t xml:space="preserve"> tempe</w:t>
        </w:r>
      </w:ins>
      <w:ins w:id="499" w:author="Chatterley, Christie [2]" w:date="2020-01-22T14:18:00Z">
        <w:r w:rsidR="00F03A3E">
          <w:rPr>
            <w:rFonts w:ascii="Times New Roman" w:hAnsi="Times New Roman" w:cs="Times New Roman"/>
            <w:sz w:val="20"/>
            <w:szCs w:val="20"/>
          </w:rPr>
          <w:t>r</w:t>
        </w:r>
      </w:ins>
      <w:ins w:id="500" w:author="Chatterley, Christie [2]" w:date="2020-01-22T14:15:00Z">
        <w:r w:rsidR="00216D34">
          <w:rPr>
            <w:rFonts w:ascii="Times New Roman" w:hAnsi="Times New Roman" w:cs="Times New Roman"/>
            <w:sz w:val="20"/>
            <w:szCs w:val="20"/>
          </w:rPr>
          <w:t>ature</w:t>
        </w:r>
      </w:ins>
      <w:r w:rsidRPr="6694E089">
        <w:rPr>
          <w:rFonts w:ascii="Times New Roman" w:hAnsi="Times New Roman" w:cs="Times New Roman"/>
          <w:sz w:val="20"/>
          <w:szCs w:val="20"/>
        </w:rPr>
        <w:t xml:space="preserve"> could be improved by adding PID control to reach the target temperature without overshoot. PWM may be used to simulate an analog signal going to the SSR. The PID system for the </w:t>
      </w:r>
      <w:proofErr w:type="spellStart"/>
      <w:r w:rsidRPr="6694E089">
        <w:rPr>
          <w:rFonts w:ascii="Times New Roman" w:hAnsi="Times New Roman" w:cs="Times New Roman"/>
          <w:sz w:val="20"/>
          <w:szCs w:val="20"/>
        </w:rPr>
        <w:t>peltiers</w:t>
      </w:r>
      <w:proofErr w:type="spellEnd"/>
      <w:r w:rsidRPr="6694E089">
        <w:rPr>
          <w:rFonts w:ascii="Times New Roman" w:hAnsi="Times New Roman" w:cs="Times New Roman"/>
          <w:sz w:val="20"/>
          <w:szCs w:val="20"/>
        </w:rPr>
        <w:t xml:space="preserve"> could also be better tuned to achieve faster speed and reduce steady state error as well as generalized to work with other cycle parameters. A redesigned heating block could be more space efficient allowing for less mass to be heated unnecessarily. </w:t>
      </w:r>
    </w:p>
    <w:p w14:paraId="7D54D8B2" w14:textId="3A0EF3E4" w:rsidR="00474909" w:rsidRPr="00A242DA" w:rsidRDefault="00474909" w:rsidP="394F48A6">
      <w:pPr>
        <w:jc w:val="both"/>
        <w:rPr>
          <w:rFonts w:ascii="Times New Roman" w:hAnsi="Times New Roman" w:cs="Times New Roman"/>
          <w:sz w:val="20"/>
          <w:szCs w:val="20"/>
        </w:rPr>
      </w:pPr>
      <w:r w:rsidRPr="394F48A6">
        <w:rPr>
          <w:rFonts w:ascii="Times New Roman" w:hAnsi="Times New Roman" w:cs="Times New Roman"/>
          <w:sz w:val="20"/>
          <w:szCs w:val="20"/>
        </w:rPr>
        <w:t xml:space="preserve">The system could also be improved by increasing the </w:t>
      </w:r>
      <w:del w:id="501" w:author="Chatterley, Christie [2]" w:date="2020-01-22T14:19:00Z">
        <w:r w:rsidRPr="394F48A6" w:rsidDel="002907E8">
          <w:rPr>
            <w:rFonts w:ascii="Times New Roman" w:hAnsi="Times New Roman" w:cs="Times New Roman"/>
            <w:sz w:val="20"/>
            <w:szCs w:val="20"/>
          </w:rPr>
          <w:delText xml:space="preserve">amount </w:delText>
        </w:r>
      </w:del>
      <w:ins w:id="502" w:author="Chatterley, Christie [2]" w:date="2020-01-22T14:19:00Z">
        <w:r w:rsidR="002907E8">
          <w:rPr>
            <w:rFonts w:ascii="Times New Roman" w:hAnsi="Times New Roman" w:cs="Times New Roman"/>
            <w:sz w:val="20"/>
            <w:szCs w:val="20"/>
          </w:rPr>
          <w:t>number</w:t>
        </w:r>
        <w:r w:rsidR="002907E8" w:rsidRPr="394F48A6">
          <w:rPr>
            <w:rFonts w:ascii="Times New Roman" w:hAnsi="Times New Roman" w:cs="Times New Roman"/>
            <w:sz w:val="20"/>
            <w:szCs w:val="20"/>
          </w:rPr>
          <w:t xml:space="preserve"> </w:t>
        </w:r>
      </w:ins>
      <w:r w:rsidRPr="394F48A6">
        <w:rPr>
          <w:rFonts w:ascii="Times New Roman" w:hAnsi="Times New Roman" w:cs="Times New Roman"/>
          <w:sz w:val="20"/>
          <w:szCs w:val="20"/>
        </w:rPr>
        <w:t xml:space="preserve">of </w:t>
      </w:r>
      <w:proofErr w:type="spellStart"/>
      <w:r w:rsidRPr="394F48A6">
        <w:rPr>
          <w:rFonts w:ascii="Times New Roman" w:hAnsi="Times New Roman" w:cs="Times New Roman"/>
          <w:sz w:val="20"/>
          <w:szCs w:val="20"/>
        </w:rPr>
        <w:t>peltiers</w:t>
      </w:r>
      <w:proofErr w:type="spellEnd"/>
      <w:r w:rsidRPr="394F48A6">
        <w:rPr>
          <w:rFonts w:ascii="Times New Roman" w:hAnsi="Times New Roman" w:cs="Times New Roman"/>
          <w:sz w:val="20"/>
          <w:szCs w:val="20"/>
        </w:rPr>
        <w:t xml:space="preserve"> to achieve greater thermal performance and power </w:t>
      </w:r>
      <w:commentRangeStart w:id="503"/>
      <w:r w:rsidRPr="394F48A6">
        <w:rPr>
          <w:rFonts w:ascii="Times New Roman" w:hAnsi="Times New Roman" w:cs="Times New Roman"/>
          <w:sz w:val="20"/>
          <w:szCs w:val="20"/>
        </w:rPr>
        <w:t>efficiency</w:t>
      </w:r>
      <w:commentRangeEnd w:id="503"/>
      <w:r w:rsidR="003F5377">
        <w:rPr>
          <w:rStyle w:val="CommentReference"/>
        </w:rPr>
        <w:commentReference w:id="503"/>
      </w:r>
      <w:r w:rsidRPr="394F48A6">
        <w:rPr>
          <w:rFonts w:ascii="Times New Roman" w:hAnsi="Times New Roman" w:cs="Times New Roman"/>
          <w:sz w:val="20"/>
          <w:szCs w:val="20"/>
        </w:rPr>
        <w:t>.</w:t>
      </w:r>
    </w:p>
    <w:p w14:paraId="3B0A14E8" w14:textId="2DA35598" w:rsidR="00474909" w:rsidRPr="008128A4" w:rsidRDefault="79F3357B" w:rsidP="001E3B64">
      <w:pPr>
        <w:jc w:val="center"/>
        <w:rPr>
          <w:rFonts w:ascii="Times New Roman" w:hAnsi="Times New Roman" w:cs="Times New Roman"/>
          <w:b/>
          <w:sz w:val="20"/>
          <w:szCs w:val="20"/>
        </w:rPr>
      </w:pPr>
      <w:r w:rsidRPr="6E94D4E1">
        <w:rPr>
          <w:rFonts w:ascii="Times New Roman" w:hAnsi="Times New Roman" w:cs="Times New Roman"/>
          <w:b/>
          <w:bCs/>
          <w:sz w:val="20"/>
          <w:szCs w:val="20"/>
        </w:rPr>
        <w:t>5.</w:t>
      </w:r>
      <w:r w:rsidR="58068AEC" w:rsidRPr="6E94D4E1">
        <w:rPr>
          <w:rFonts w:ascii="Times New Roman" w:hAnsi="Times New Roman" w:cs="Times New Roman"/>
          <w:b/>
          <w:bCs/>
          <w:sz w:val="20"/>
          <w:szCs w:val="20"/>
        </w:rPr>
        <w:t xml:space="preserve"> </w:t>
      </w:r>
      <w:del w:id="505" w:author="Chatterley, Christie [2]" w:date="2020-01-22T14:17:00Z">
        <w:r w:rsidRPr="6E94D4E1" w:rsidDel="007034FD">
          <w:rPr>
            <w:rFonts w:ascii="Times New Roman" w:hAnsi="Times New Roman" w:cs="Times New Roman"/>
            <w:b/>
            <w:bCs/>
            <w:sz w:val="20"/>
            <w:szCs w:val="20"/>
          </w:rPr>
          <w:delText>ACKNOWLEDGMENTS</w:delText>
        </w:r>
      </w:del>
      <w:ins w:id="506" w:author="Chatterley, Christie [2]" w:date="2020-01-22T14:17:00Z">
        <w:r w:rsidR="007034FD">
          <w:rPr>
            <w:rFonts w:ascii="Times New Roman" w:hAnsi="Times New Roman" w:cs="Times New Roman"/>
            <w:b/>
            <w:bCs/>
            <w:sz w:val="20"/>
            <w:szCs w:val="20"/>
          </w:rPr>
          <w:t>REFERENCES</w:t>
        </w:r>
      </w:ins>
    </w:p>
    <w:p w14:paraId="708AEFC3" w14:textId="638658A1" w:rsidR="02AC9A35" w:rsidRDefault="02AC9A35" w:rsidP="6E94D4E1">
      <w:pPr>
        <w:rPr>
          <w:rFonts w:ascii="Times New Roman" w:hAnsi="Times New Roman" w:cs="Times New Roman"/>
          <w:sz w:val="20"/>
          <w:szCs w:val="20"/>
        </w:rPr>
      </w:pPr>
      <w:r w:rsidRPr="6E94D4E1">
        <w:rPr>
          <w:rFonts w:ascii="Times New Roman" w:hAnsi="Times New Roman" w:cs="Times New Roman"/>
          <w:sz w:val="20"/>
          <w:szCs w:val="20"/>
        </w:rPr>
        <w:t xml:space="preserve">[1] L. </w:t>
      </w:r>
      <w:proofErr w:type="spellStart"/>
      <w:r w:rsidRPr="6E94D4E1">
        <w:rPr>
          <w:rFonts w:ascii="Times New Roman" w:hAnsi="Times New Roman" w:cs="Times New Roman"/>
          <w:sz w:val="20"/>
          <w:szCs w:val="20"/>
        </w:rPr>
        <w:t>Garibyan</w:t>
      </w:r>
      <w:proofErr w:type="spellEnd"/>
      <w:r w:rsidRPr="6E94D4E1">
        <w:rPr>
          <w:rFonts w:ascii="Times New Roman" w:hAnsi="Times New Roman" w:cs="Times New Roman"/>
          <w:sz w:val="20"/>
          <w:szCs w:val="20"/>
        </w:rPr>
        <w:t xml:space="preserve"> and N. </w:t>
      </w:r>
      <w:proofErr w:type="spellStart"/>
      <w:proofErr w:type="gramStart"/>
      <w:r w:rsidRPr="6E94D4E1">
        <w:rPr>
          <w:rFonts w:ascii="Times New Roman" w:hAnsi="Times New Roman" w:cs="Times New Roman"/>
          <w:sz w:val="20"/>
          <w:szCs w:val="20"/>
        </w:rPr>
        <w:t>Avashia</w:t>
      </w:r>
      <w:proofErr w:type="spellEnd"/>
      <w:r w:rsidRPr="6E94D4E1">
        <w:rPr>
          <w:rFonts w:ascii="Times New Roman" w:hAnsi="Times New Roman" w:cs="Times New Roman"/>
          <w:sz w:val="20"/>
          <w:szCs w:val="20"/>
        </w:rPr>
        <w:t>,  “</w:t>
      </w:r>
      <w:proofErr w:type="gramEnd"/>
      <w:r w:rsidRPr="6E94D4E1">
        <w:rPr>
          <w:rFonts w:ascii="Times New Roman" w:hAnsi="Times New Roman" w:cs="Times New Roman"/>
          <w:sz w:val="20"/>
          <w:szCs w:val="20"/>
        </w:rPr>
        <w:t>Research Techniques Made Simple: Polymerase Chain Reaction (PCR)”, Journal of Investigative Dermatology, Vol. 133, no. 3, pp. 1-4, 2013.</w:t>
      </w:r>
    </w:p>
    <w:p w14:paraId="5482B20F" w14:textId="5CA69F0A" w:rsidR="79F3357B" w:rsidRDefault="79F3357B" w:rsidP="6E94D4E1">
      <w:pPr>
        <w:rPr>
          <w:rFonts w:ascii="Times New Roman" w:hAnsi="Times New Roman" w:cs="Times New Roman"/>
          <w:sz w:val="20"/>
          <w:szCs w:val="20"/>
        </w:rPr>
      </w:pPr>
      <w:r w:rsidRPr="6E94D4E1">
        <w:rPr>
          <w:rFonts w:ascii="Times New Roman" w:hAnsi="Times New Roman" w:cs="Times New Roman"/>
          <w:sz w:val="20"/>
          <w:szCs w:val="20"/>
        </w:rPr>
        <w:t>[</w:t>
      </w:r>
      <w:r w:rsidR="1027623E" w:rsidRPr="6E94D4E1">
        <w:rPr>
          <w:rFonts w:ascii="Times New Roman" w:hAnsi="Times New Roman" w:cs="Times New Roman"/>
          <w:sz w:val="20"/>
          <w:szCs w:val="20"/>
        </w:rPr>
        <w:t>2</w:t>
      </w:r>
      <w:r w:rsidRPr="6E94D4E1">
        <w:rPr>
          <w:rFonts w:ascii="Times New Roman" w:hAnsi="Times New Roman" w:cs="Times New Roman"/>
          <w:sz w:val="20"/>
          <w:szCs w:val="20"/>
        </w:rPr>
        <w:t xml:space="preserve">] D. I. Walker, J. </w:t>
      </w:r>
      <w:proofErr w:type="spellStart"/>
      <w:r w:rsidRPr="6E94D4E1">
        <w:rPr>
          <w:rFonts w:ascii="Times New Roman" w:hAnsi="Times New Roman" w:cs="Times New Roman"/>
          <w:sz w:val="20"/>
          <w:szCs w:val="20"/>
        </w:rPr>
        <w:t>Mcquillan</w:t>
      </w:r>
      <w:proofErr w:type="spellEnd"/>
      <w:r w:rsidRPr="6E94D4E1">
        <w:rPr>
          <w:rFonts w:ascii="Times New Roman" w:hAnsi="Times New Roman" w:cs="Times New Roman"/>
          <w:sz w:val="20"/>
          <w:szCs w:val="20"/>
        </w:rPr>
        <w:t xml:space="preserve">, M. Taiwo, R. Parks, C. A. </w:t>
      </w:r>
      <w:proofErr w:type="spellStart"/>
      <w:r w:rsidRPr="6E94D4E1">
        <w:rPr>
          <w:rFonts w:ascii="Times New Roman" w:hAnsi="Times New Roman" w:cs="Times New Roman"/>
          <w:sz w:val="20"/>
          <w:szCs w:val="20"/>
        </w:rPr>
        <w:t>Stenton</w:t>
      </w:r>
      <w:proofErr w:type="spellEnd"/>
      <w:r w:rsidRPr="6E94D4E1">
        <w:rPr>
          <w:rFonts w:ascii="Times New Roman" w:hAnsi="Times New Roman" w:cs="Times New Roman"/>
          <w:sz w:val="20"/>
          <w:szCs w:val="20"/>
        </w:rPr>
        <w:t xml:space="preserve">, H. Morgan, M. C. Mowlem, and D. N. Lees, “A highly specific Escherichia coli qPCR and its comparison with existing methods for environmental waters,” Water Research, vol. 126, pp. 101–110, 2017. Available: </w:t>
      </w:r>
      <w:hyperlink r:id="rId19">
        <w:r w:rsidRPr="6E94D4E1">
          <w:rPr>
            <w:rStyle w:val="Hyperlink"/>
            <w:rFonts w:ascii="Times New Roman" w:hAnsi="Times New Roman" w:cs="Times New Roman"/>
            <w:color w:val="auto"/>
            <w:sz w:val="20"/>
            <w:szCs w:val="20"/>
          </w:rPr>
          <w:t>http://doi.org/10.1016/j.watres.2017.08.032</w:t>
        </w:r>
      </w:hyperlink>
    </w:p>
    <w:p w14:paraId="128CC1D3" w14:textId="73879D7D" w:rsidR="74352E8F" w:rsidDel="00DD0B55" w:rsidRDefault="74352E8F" w:rsidP="6E94D4E1">
      <w:pPr>
        <w:rPr>
          <w:del w:id="507" w:author="Ferguson, James" w:date="2020-01-22T10:31:00Z"/>
          <w:rFonts w:ascii="Times New Roman" w:hAnsi="Times New Roman" w:cs="Times New Roman"/>
          <w:color w:val="FF0000"/>
          <w:sz w:val="20"/>
          <w:szCs w:val="20"/>
        </w:rPr>
      </w:pPr>
      <w:del w:id="508" w:author="Ferguson, James" w:date="2020-01-22T10:31:00Z">
        <w:r w:rsidRPr="6E94D4E1" w:rsidDel="00DD0B55">
          <w:rPr>
            <w:rFonts w:ascii="Times New Roman" w:hAnsi="Times New Roman" w:cs="Times New Roman"/>
            <w:sz w:val="20"/>
            <w:szCs w:val="20"/>
          </w:rPr>
          <w:delText>[3] J. Perfetto, J. Ho, “Open PCR”, Available: https://openpcr.org/design/ [accessed:1-21-2020] https://openpcr.org/design/</w:delText>
        </w:r>
      </w:del>
    </w:p>
    <w:p w14:paraId="71828CC9" w14:textId="34B1B374" w:rsidR="74352E8F" w:rsidRDefault="74352E8F" w:rsidP="6E94D4E1">
      <w:pPr>
        <w:rPr>
          <w:rFonts w:ascii="Times New Roman" w:hAnsi="Times New Roman" w:cs="Times New Roman"/>
          <w:sz w:val="20"/>
          <w:szCs w:val="20"/>
        </w:rPr>
      </w:pPr>
      <w:r w:rsidRPr="6E94D4E1">
        <w:rPr>
          <w:rFonts w:ascii="Times New Roman" w:hAnsi="Times New Roman" w:cs="Times New Roman"/>
          <w:sz w:val="20"/>
          <w:szCs w:val="20"/>
        </w:rPr>
        <w:t>[</w:t>
      </w:r>
      <w:ins w:id="509" w:author="Ferguson, James" w:date="2020-01-22T10:31:00Z">
        <w:r w:rsidR="00DD0B55">
          <w:rPr>
            <w:rFonts w:ascii="Times New Roman" w:hAnsi="Times New Roman" w:cs="Times New Roman"/>
            <w:sz w:val="20"/>
            <w:szCs w:val="20"/>
          </w:rPr>
          <w:t>3</w:t>
        </w:r>
      </w:ins>
      <w:del w:id="510" w:author="Ferguson, James" w:date="2020-01-22T10:31:00Z">
        <w:r w:rsidRPr="6E94D4E1" w:rsidDel="00DD0B55">
          <w:rPr>
            <w:rFonts w:ascii="Times New Roman" w:hAnsi="Times New Roman" w:cs="Times New Roman"/>
            <w:sz w:val="20"/>
            <w:szCs w:val="20"/>
          </w:rPr>
          <w:delText>4</w:delText>
        </w:r>
      </w:del>
      <w:r w:rsidRPr="6E94D4E1">
        <w:rPr>
          <w:rFonts w:ascii="Times New Roman" w:hAnsi="Times New Roman" w:cs="Times New Roman"/>
          <w:sz w:val="20"/>
          <w:szCs w:val="20"/>
        </w:rPr>
        <w:t xml:space="preserve">] P. </w:t>
      </w:r>
      <w:proofErr w:type="spellStart"/>
      <w:r w:rsidRPr="6E94D4E1">
        <w:rPr>
          <w:rFonts w:ascii="Times New Roman" w:hAnsi="Times New Roman" w:cs="Times New Roman"/>
          <w:sz w:val="20"/>
          <w:szCs w:val="20"/>
        </w:rPr>
        <w:t>Belgrades</w:t>
      </w:r>
      <w:proofErr w:type="spellEnd"/>
      <w:r w:rsidRPr="6E94D4E1">
        <w:rPr>
          <w:rFonts w:ascii="Times New Roman" w:hAnsi="Times New Roman" w:cs="Times New Roman"/>
          <w:sz w:val="20"/>
          <w:szCs w:val="20"/>
        </w:rPr>
        <w:t xml:space="preserve">, W. </w:t>
      </w:r>
      <w:proofErr w:type="spellStart"/>
      <w:r w:rsidRPr="6E94D4E1">
        <w:rPr>
          <w:rFonts w:ascii="Times New Roman" w:hAnsi="Times New Roman" w:cs="Times New Roman"/>
          <w:sz w:val="20"/>
          <w:szCs w:val="20"/>
        </w:rPr>
        <w:t>Benett</w:t>
      </w:r>
      <w:proofErr w:type="spellEnd"/>
      <w:r w:rsidRPr="6E94D4E1">
        <w:rPr>
          <w:rFonts w:ascii="Times New Roman" w:hAnsi="Times New Roman" w:cs="Times New Roman"/>
          <w:sz w:val="20"/>
          <w:szCs w:val="20"/>
        </w:rPr>
        <w:t xml:space="preserve">, D. Hadley, J. Richards, P. Stratton, R. </w:t>
      </w:r>
      <w:proofErr w:type="spellStart"/>
      <w:r w:rsidRPr="6E94D4E1">
        <w:rPr>
          <w:rFonts w:ascii="Times New Roman" w:hAnsi="Times New Roman" w:cs="Times New Roman"/>
          <w:sz w:val="20"/>
          <w:szCs w:val="20"/>
        </w:rPr>
        <w:t>Meriella</w:t>
      </w:r>
      <w:proofErr w:type="spellEnd"/>
      <w:r w:rsidRPr="6E94D4E1">
        <w:rPr>
          <w:rFonts w:ascii="Times New Roman" w:hAnsi="Times New Roman" w:cs="Times New Roman"/>
          <w:sz w:val="20"/>
          <w:szCs w:val="20"/>
        </w:rPr>
        <w:t xml:space="preserve">, and F. </w:t>
      </w:r>
      <w:proofErr w:type="spellStart"/>
      <w:r w:rsidRPr="6E94D4E1">
        <w:rPr>
          <w:rFonts w:ascii="Times New Roman" w:hAnsi="Times New Roman" w:cs="Times New Roman"/>
          <w:sz w:val="20"/>
          <w:szCs w:val="20"/>
        </w:rPr>
        <w:t>Mlanovich</w:t>
      </w:r>
      <w:proofErr w:type="spellEnd"/>
      <w:proofErr w:type="gramStart"/>
      <w:r w:rsidRPr="6E94D4E1">
        <w:rPr>
          <w:rFonts w:ascii="Times New Roman" w:hAnsi="Times New Roman" w:cs="Times New Roman"/>
          <w:sz w:val="20"/>
          <w:szCs w:val="20"/>
        </w:rPr>
        <w:t>,”PCR</w:t>
      </w:r>
      <w:proofErr w:type="gramEnd"/>
      <w:r w:rsidRPr="6E94D4E1">
        <w:rPr>
          <w:rFonts w:ascii="Times New Roman" w:hAnsi="Times New Roman" w:cs="Times New Roman"/>
          <w:sz w:val="20"/>
          <w:szCs w:val="20"/>
        </w:rPr>
        <w:t xml:space="preserve"> Detection of Bacteria in Seven Minutes”, Science, vol.284, no. 5413, pp 449-450, 1999.</w:t>
      </w:r>
    </w:p>
    <w:p w14:paraId="27867339" w14:textId="203E4A7A" w:rsidR="79F3357B" w:rsidRDefault="79F3357B" w:rsidP="74AF8E61">
      <w:pPr>
        <w:rPr>
          <w:rFonts w:ascii="Times New Roman" w:hAnsi="Times New Roman" w:cs="Times New Roman"/>
          <w:sz w:val="20"/>
          <w:szCs w:val="20"/>
        </w:rPr>
      </w:pPr>
      <w:r w:rsidRPr="74AF8E61">
        <w:rPr>
          <w:rFonts w:ascii="Times New Roman" w:hAnsi="Times New Roman" w:cs="Times New Roman"/>
          <w:sz w:val="20"/>
          <w:szCs w:val="20"/>
        </w:rPr>
        <w:t>[</w:t>
      </w:r>
      <w:ins w:id="511" w:author="Ferguson, James" w:date="2020-01-22T10:31:00Z">
        <w:r w:rsidR="00DD0B55">
          <w:rPr>
            <w:rFonts w:ascii="Times New Roman" w:hAnsi="Times New Roman" w:cs="Times New Roman"/>
            <w:sz w:val="20"/>
            <w:szCs w:val="20"/>
          </w:rPr>
          <w:t>4</w:t>
        </w:r>
      </w:ins>
      <w:del w:id="512" w:author="Ferguson, James" w:date="2020-01-22T10:31:00Z">
        <w:r w:rsidRPr="74AF8E61" w:rsidDel="00DD0B55">
          <w:rPr>
            <w:rFonts w:ascii="Times New Roman" w:hAnsi="Times New Roman" w:cs="Times New Roman"/>
            <w:sz w:val="20"/>
            <w:szCs w:val="20"/>
          </w:rPr>
          <w:delText>5</w:delText>
        </w:r>
      </w:del>
      <w:r w:rsidRPr="74AF8E61">
        <w:rPr>
          <w:rFonts w:ascii="Times New Roman" w:hAnsi="Times New Roman" w:cs="Times New Roman"/>
          <w:sz w:val="20"/>
          <w:szCs w:val="20"/>
        </w:rPr>
        <w:t>] “T100™ Thermal Cycler.” [Online]. Available: https://www.bio-rad.com/en-us/product/t100-thermal-cycler?ID=LGTWGIE8Z. [Accessed: 21-Jan-2020].</w:t>
      </w:r>
    </w:p>
    <w:p w14:paraId="1E30556A" w14:textId="578FDEE0" w:rsidR="5492EA04" w:rsidRPr="00790416" w:rsidRDefault="5492EA04" w:rsidP="00790416"/>
    <w:sectPr w:rsidR="5492EA04" w:rsidRPr="00790416" w:rsidSect="00714994">
      <w:type w:val="continuous"/>
      <w:pgSz w:w="12240" w:h="15840"/>
      <w:pgMar w:top="1440" w:right="1440" w:bottom="1440" w:left="1440" w:header="720" w:footer="720" w:gutter="0"/>
      <w:cols w:num="2"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est User" w:date="2020-01-21T18:37:00Z" w:initials="GU">
    <w:p w14:paraId="4B149BFB" w14:textId="10E2973F" w:rsidR="2499B316" w:rsidRDefault="2499B316">
      <w:pPr>
        <w:pStyle w:val="CommentText"/>
      </w:pPr>
      <w:r>
        <w:t>We've seen both "thermocycler" and "thermal cycler" used. We opted to use "thermocycler" through the paper.</w:t>
      </w:r>
      <w:r>
        <w:rPr>
          <w:rStyle w:val="CommentReference"/>
        </w:rPr>
        <w:annotationRef/>
      </w:r>
    </w:p>
  </w:comment>
  <w:comment w:id="1" w:author="Chatterley, Christie" w:date="2020-01-22T09:16:00Z" w:initials="CC">
    <w:p w14:paraId="124DC27B" w14:textId="64AFC4CF" w:rsidR="34260F20" w:rsidRDefault="34260F20">
      <w:pPr>
        <w:pStyle w:val="CommentText"/>
      </w:pPr>
      <w:r>
        <w:t xml:space="preserve">This looks fantastic! I've made </w:t>
      </w:r>
      <w:proofErr w:type="gramStart"/>
      <w:r>
        <w:t>a number of</w:t>
      </w:r>
      <w:proofErr w:type="gramEnd"/>
      <w:r>
        <w:t xml:space="preserve"> suggested changes (please review and decide whether or not to accept them) and have asked a number of clarifying questions. What you have is really great - please don't take my comments as negative - but I'd like to push you to a higher </w:t>
      </w:r>
      <w:proofErr w:type="gramStart"/>
      <w:r>
        <w:t>level</w:t>
      </w:r>
      <w:proofErr w:type="gramEnd"/>
      <w:r>
        <w:t xml:space="preserve"> so you're prepared for publishing. :)</w:t>
      </w:r>
      <w:r>
        <w:rPr>
          <w:rStyle w:val="CommentReference"/>
        </w:rPr>
        <w:annotationRef/>
      </w:r>
    </w:p>
  </w:comment>
  <w:comment w:id="2" w:author="Chatterley, Christie" w:date="2020-01-22T14:20:00Z" w:initials="CC">
    <w:p w14:paraId="56C6B91C" w14:textId="57CDF78E" w:rsidR="4B57B27B" w:rsidRDefault="4B57B27B">
      <w:pPr>
        <w:pStyle w:val="CommentText"/>
      </w:pPr>
      <w:r>
        <w:t>Have a look at my comments and see if you agree or not. I'm happy to review again before submission</w:t>
      </w:r>
      <w:r>
        <w:rPr>
          <w:rStyle w:val="CommentReference"/>
        </w:rPr>
        <w:annotationRef/>
      </w:r>
    </w:p>
  </w:comment>
  <w:comment w:id="4" w:author="Ferguson, James" w:date="2020-01-21T18:41:00Z" w:initials="FJ">
    <w:p w14:paraId="7730D057" w14:textId="427D6DD0" w:rsidR="74AF8E61" w:rsidRDefault="74AF8E61">
      <w:pPr>
        <w:pStyle w:val="CommentText"/>
      </w:pPr>
      <w:r>
        <w:t xml:space="preserve">This </w:t>
      </w:r>
      <w:r w:rsidR="00BF2FA3">
        <w:t>document</w:t>
      </w:r>
      <w:r>
        <w:t xml:space="preserve"> is formatted with two </w:t>
      </w:r>
      <w:r w:rsidR="00BF2FA3">
        <w:t>columns</w:t>
      </w:r>
      <w:r>
        <w:t xml:space="preserve">, but word online </w:t>
      </w:r>
      <w:r w:rsidR="00BF2FA3">
        <w:t>doesn’t</w:t>
      </w:r>
      <w:r>
        <w:t xml:space="preserve"> display them. to see formatting properly edit or </w:t>
      </w:r>
      <w:r w:rsidR="00BF2FA3">
        <w:t>download</w:t>
      </w:r>
      <w:r>
        <w:t xml:space="preserve"> this </w:t>
      </w:r>
      <w:r w:rsidR="00BF2FA3">
        <w:t>document</w:t>
      </w:r>
      <w:r>
        <w:t xml:space="preserve"> in word desktop.</w:t>
      </w:r>
      <w:r>
        <w:rPr>
          <w:rStyle w:val="CommentReference"/>
        </w:rPr>
        <w:annotationRef/>
      </w:r>
    </w:p>
  </w:comment>
  <w:comment w:id="6" w:author="Guest User" w:date="2020-01-22T08:51:00Z" w:initials="GU">
    <w:p w14:paraId="34DCC77F" w14:textId="081FCC46" w:rsidR="29702687" w:rsidRDefault="29702687">
      <w:pPr>
        <w:pStyle w:val="CommentText"/>
      </w:pPr>
      <w:r>
        <w:t xml:space="preserve">If the goal is to create something, is that a study? What is the question that you are trying to answer? I would make that question </w:t>
      </w:r>
      <w:proofErr w:type="gramStart"/>
      <w:r>
        <w:t>more clear</w:t>
      </w:r>
      <w:proofErr w:type="gramEnd"/>
      <w:r>
        <w:t xml:space="preserve"> or, if there is no study question, consider rephrasing. Maybe just "Application specific hardware was developed for a thermocycling system to perform... using four..."</w:t>
      </w:r>
      <w:r>
        <w:rPr>
          <w:rStyle w:val="CommentReference"/>
        </w:rPr>
        <w:annotationRef/>
      </w:r>
      <w:r>
        <w:rPr>
          <w:rStyle w:val="CommentReference"/>
        </w:rPr>
        <w:annotationRef/>
      </w:r>
    </w:p>
  </w:comment>
  <w:comment w:id="49" w:author="Guest User" w:date="2020-01-22T08:48:00Z" w:initials="GU">
    <w:p w14:paraId="265CD5F7" w14:textId="1283277B" w:rsidR="29702687" w:rsidRDefault="29702687">
      <w:pPr>
        <w:pStyle w:val="CommentText"/>
      </w:pPr>
      <w:r>
        <w:t>+/-??</w:t>
      </w:r>
      <w:r>
        <w:rPr>
          <w:rStyle w:val="CommentReference"/>
        </w:rPr>
        <w:annotationRef/>
      </w:r>
    </w:p>
  </w:comment>
  <w:comment w:id="52" w:author="Guest User" w:date="2020-01-22T08:48:00Z" w:initials="GU">
    <w:p w14:paraId="44E22AB8" w14:textId="595DCE4A" w:rsidR="29702687" w:rsidRDefault="29702687">
      <w:pPr>
        <w:pStyle w:val="CommentText"/>
      </w:pPr>
      <w:r>
        <w:t xml:space="preserve">what could be improved upon - the heating and cooling speeds or power consumption? </w:t>
      </w:r>
      <w:r>
        <w:rPr>
          <w:rStyle w:val="CommentReference"/>
        </w:rPr>
        <w:annotationRef/>
      </w:r>
      <w:r>
        <w:rPr>
          <w:rStyle w:val="CommentReference"/>
        </w:rPr>
        <w:annotationRef/>
      </w:r>
    </w:p>
  </w:comment>
  <w:comment w:id="53" w:author="Guest User" w:date="2020-01-22T08:52:00Z" w:initials="GU">
    <w:p w14:paraId="79C62EF1" w14:textId="623D60EF" w:rsidR="29702687" w:rsidRDefault="29702687">
      <w:pPr>
        <w:pStyle w:val="CommentText"/>
      </w:pPr>
      <w:r>
        <w:t>How do these numbers compare with current thermocyclers on the market?</w:t>
      </w:r>
      <w:r>
        <w:rPr>
          <w:rStyle w:val="CommentReference"/>
        </w:rPr>
        <w:annotationRef/>
      </w:r>
      <w:r>
        <w:rPr>
          <w:rStyle w:val="CommentReference"/>
        </w:rPr>
        <w:annotationRef/>
      </w:r>
    </w:p>
  </w:comment>
  <w:comment w:id="54" w:author="Ferguson, James" w:date="2020-01-22T10:29:00Z" w:initials="FJ">
    <w:p w14:paraId="480F71DB" w14:textId="13885C05" w:rsidR="00490756" w:rsidRDefault="00490756">
      <w:pPr>
        <w:pStyle w:val="CommentText"/>
      </w:pPr>
      <w:r>
        <w:rPr>
          <w:rStyle w:val="CommentReference"/>
        </w:rPr>
        <w:annotationRef/>
      </w:r>
      <w:r>
        <w:t>I Don’t think we have enough room for that</w:t>
      </w:r>
    </w:p>
  </w:comment>
  <w:comment w:id="55" w:author="Ferguson, James" w:date="2020-01-22T10:30:00Z" w:initials="FJ">
    <w:p w14:paraId="713EF7B7" w14:textId="17B227C3" w:rsidR="00490756" w:rsidRDefault="00490756">
      <w:pPr>
        <w:pStyle w:val="CommentText"/>
      </w:pPr>
      <w:r>
        <w:rPr>
          <w:rStyle w:val="CommentReference"/>
        </w:rPr>
        <w:annotationRef/>
      </w:r>
    </w:p>
  </w:comment>
  <w:comment w:id="61" w:author="Guest User" w:date="2020-01-22T08:49:00Z" w:initials="GU">
    <w:p w14:paraId="18891EA2" w14:textId="4C0A8484" w:rsidR="29702687" w:rsidRDefault="29702687">
      <w:pPr>
        <w:pStyle w:val="CommentText"/>
      </w:pPr>
      <w:r>
        <w:t>What does "improving the tuning of the software" mean?</w:t>
      </w:r>
      <w:r>
        <w:rPr>
          <w:rStyle w:val="CommentReference"/>
        </w:rPr>
        <w:annotationRef/>
      </w:r>
    </w:p>
  </w:comment>
  <w:comment w:id="93" w:author="Guest User" w:date="2020-01-22T09:04:00Z" w:initials="GU">
    <w:p w14:paraId="27D136D8" w14:textId="66323202" w:rsidR="29702687" w:rsidRDefault="29702687">
      <w:pPr>
        <w:pStyle w:val="CommentText"/>
      </w:pPr>
      <w:r>
        <w:t>How does a heated lid prevent condensation on the top of the vials? I may just be misunderstanding here...</w:t>
      </w:r>
      <w:r>
        <w:rPr>
          <w:rStyle w:val="CommentReference"/>
        </w:rPr>
        <w:annotationRef/>
      </w:r>
    </w:p>
  </w:comment>
  <w:comment w:id="121" w:author="Guest User" w:date="2020-01-22T09:08:00Z" w:initials="GU">
    <w:p w14:paraId="0A02F677" w14:textId="11898FD9" w:rsidR="29702687" w:rsidRDefault="29702687">
      <w:pPr>
        <w:pStyle w:val="CommentText"/>
      </w:pPr>
      <w:r>
        <w:t>Is this what you mean by application specific? The ability to use PCR tubes or microfluidic chambers? This might need clarification - why is this needed? maybe something about "microfluidic chambers which may have implications for potential flow-through devices"?</w:t>
      </w:r>
      <w:r>
        <w:rPr>
          <w:rStyle w:val="CommentReference"/>
        </w:rPr>
        <w:annotationRef/>
      </w:r>
      <w:r>
        <w:rPr>
          <w:rStyle w:val="CommentReference"/>
        </w:rPr>
        <w:annotationRef/>
      </w:r>
    </w:p>
  </w:comment>
  <w:comment w:id="144" w:author="Guest User" w:date="2020-01-22T09:12:00Z" w:initials="GU">
    <w:p w14:paraId="3A697777" w14:textId="28CC9D78" w:rsidR="29702687" w:rsidRDefault="29702687">
      <w:pPr>
        <w:pStyle w:val="CommentText"/>
      </w:pPr>
      <w:r>
        <w:t>Call out the figures specifically. Walk the reader through the figures (briefly). This could be done by moving some of the text from below the figures to above.</w:t>
      </w:r>
      <w:r>
        <w:rPr>
          <w:rStyle w:val="CommentReference"/>
        </w:rPr>
        <w:annotationRef/>
      </w:r>
      <w:r>
        <w:rPr>
          <w:rStyle w:val="CommentReference"/>
        </w:rPr>
        <w:annotationRef/>
      </w:r>
    </w:p>
  </w:comment>
  <w:comment w:id="201" w:author="Chatterley, Christie [2]" w:date="2020-01-22T11:06:00Z" w:initials="C[">
    <w:p w14:paraId="028B5FD3" w14:textId="77777777" w:rsidR="0083221A" w:rsidRDefault="0083221A" w:rsidP="00CC393B">
      <w:pPr>
        <w:pStyle w:val="CommentText"/>
      </w:pPr>
      <w:r>
        <w:t>? what does this mean?</w:t>
      </w:r>
      <w:r>
        <w:rPr>
          <w:rStyle w:val="CommentReference"/>
        </w:rPr>
        <w:annotationRef/>
      </w:r>
      <w:r>
        <w:rPr>
          <w:rStyle w:val="CommentReference"/>
        </w:rPr>
        <w:annotationRef/>
      </w:r>
    </w:p>
  </w:comment>
  <w:comment w:id="213" w:author="Chatterley, Christie [2]" w:date="2020-01-22T11:05:00Z" w:initials="CC">
    <w:p w14:paraId="76F260B8" w14:textId="20185D45" w:rsidR="005278D6" w:rsidRDefault="005278D6">
      <w:pPr>
        <w:pStyle w:val="CommentText"/>
      </w:pPr>
      <w:r>
        <w:rPr>
          <w:rStyle w:val="CommentReference"/>
        </w:rPr>
        <w:annotationRef/>
      </w:r>
      <w:r>
        <w:t xml:space="preserve">Call out figures in the text preceding the figures. </w:t>
      </w:r>
      <w:r>
        <w:rPr>
          <w:rStyle w:val="CommentReference"/>
        </w:rPr>
        <w:annotationRef/>
      </w:r>
    </w:p>
  </w:comment>
  <w:comment w:id="214" w:author="Chatterley, Christie [2]" w:date="2020-01-22T11:08:00Z" w:initials="CC">
    <w:p w14:paraId="57C434BD" w14:textId="5274DFA9" w:rsidR="00AE04DA" w:rsidRDefault="00AE04DA">
      <w:pPr>
        <w:pStyle w:val="CommentText"/>
      </w:pPr>
      <w:r>
        <w:rPr>
          <w:rStyle w:val="CommentReference"/>
        </w:rPr>
        <w:annotationRef/>
      </w:r>
      <w:r>
        <w:t>Briefly label / describe (a) and (b)</w:t>
      </w:r>
      <w:r>
        <w:rPr>
          <w:rStyle w:val="CommentReference"/>
        </w:rPr>
        <w:annotationRef/>
      </w:r>
    </w:p>
  </w:comment>
  <w:comment w:id="240" w:author="Chatterley, Christie [2]" w:date="2020-01-22T11:09:00Z" w:initials="CC">
    <w:p w14:paraId="5707806F" w14:textId="7A495049" w:rsidR="00CC66F3" w:rsidRDefault="00CC66F3">
      <w:pPr>
        <w:pStyle w:val="CommentText"/>
      </w:pPr>
      <w:r>
        <w:rPr>
          <w:rStyle w:val="CommentReference"/>
        </w:rPr>
        <w:annotationRef/>
      </w:r>
      <w:r>
        <w:t xml:space="preserve">Is this referring to the table? If so, change to “The constants used are described in Table 1. </w:t>
      </w:r>
      <w:r>
        <w:rPr>
          <w:rStyle w:val="CommentReference"/>
        </w:rPr>
        <w:annotationRef/>
      </w:r>
    </w:p>
  </w:comment>
  <w:comment w:id="250" w:author="Chatterley, Christie [2]" w:date="2020-01-22T11:10:00Z" w:initials="C[">
    <w:p w14:paraId="169757AE" w14:textId="23291D6B" w:rsidR="4FDB121F" w:rsidRDefault="4FDB121F" w:rsidP="00CC393B">
      <w:pPr>
        <w:pStyle w:val="CommentText"/>
      </w:pPr>
      <w:r>
        <w:t>Typically (but not always) tables are labelled above. What do the conference paper guidelines say on this?</w:t>
      </w:r>
      <w:r>
        <w:rPr>
          <w:rStyle w:val="CommentReference"/>
        </w:rPr>
        <w:annotationRef/>
      </w:r>
      <w:r>
        <w:rPr>
          <w:rStyle w:val="CommentReference"/>
        </w:rPr>
        <w:annotationRef/>
      </w:r>
    </w:p>
  </w:comment>
  <w:comment w:id="305" w:author="Chatterley, Christie [2]" w:date="2020-01-22T13:48:00Z" w:initials="CC">
    <w:p w14:paraId="2E436942" w14:textId="42054393" w:rsidR="00204502" w:rsidRDefault="00204502">
      <w:pPr>
        <w:pStyle w:val="CommentText"/>
      </w:pPr>
      <w:r>
        <w:rPr>
          <w:rStyle w:val="CommentReference"/>
        </w:rPr>
        <w:annotationRef/>
      </w:r>
      <w:r>
        <w:t>Should this be primers (delete pairs) or primer pairs?</w:t>
      </w:r>
    </w:p>
  </w:comment>
  <w:comment w:id="306" w:author="Ferguson, James" w:date="2020-01-22T10:33:00Z" w:initials="FJ">
    <w:p w14:paraId="3E8105B1" w14:textId="02C1488A" w:rsidR="00E64EA4" w:rsidRDefault="00E64EA4">
      <w:pPr>
        <w:pStyle w:val="CommentText"/>
      </w:pPr>
      <w:r>
        <w:rPr>
          <w:rStyle w:val="CommentReference"/>
        </w:rPr>
        <w:annotationRef/>
      </w:r>
      <w:r>
        <w:t>I don’t know enough about the biology to answer that</w:t>
      </w:r>
    </w:p>
  </w:comment>
  <w:comment w:id="346" w:author="Chatterley, Christie [2]" w:date="2020-01-22T13:51:00Z" w:initials="C[">
    <w:p w14:paraId="7F6E4CA5" w14:textId="77777777" w:rsidR="072667ED" w:rsidRDefault="072667ED" w:rsidP="00CC393B">
      <w:pPr>
        <w:pStyle w:val="CommentText"/>
      </w:pPr>
      <w:r>
        <w:t xml:space="preserve">Move text to above figure. </w:t>
      </w:r>
      <w:r>
        <w:rPr>
          <w:rStyle w:val="CommentReference"/>
        </w:rPr>
        <w:annotationRef/>
      </w:r>
    </w:p>
  </w:comment>
  <w:comment w:id="357" w:author="Chatterley, Christie [2]" w:date="2020-01-22T13:52:00Z" w:initials="C[">
    <w:p w14:paraId="6E62D862" w14:textId="625ADFFA" w:rsidR="0864DE33" w:rsidRDefault="0864DE33" w:rsidP="00CC393B">
      <w:pPr>
        <w:pStyle w:val="CommentText"/>
      </w:pPr>
      <w:r>
        <w:t>This is the first time you mention another thermocycler. Be sure you include the Bio-Rad thermocycler in the methods (did I just miss it?)</w:t>
      </w:r>
      <w:r>
        <w:rPr>
          <w:rStyle w:val="CommentReference"/>
        </w:rPr>
        <w:annotationRef/>
      </w:r>
      <w:r>
        <w:rPr>
          <w:rStyle w:val="CommentReference"/>
        </w:rPr>
        <w:annotationRef/>
      </w:r>
    </w:p>
  </w:comment>
  <w:comment w:id="374" w:author="Chatterley, Christie [2]" w:date="2020-01-22T13:54:00Z" w:initials="CC">
    <w:p w14:paraId="3DA49019" w14:textId="1473633C" w:rsidR="000572AA" w:rsidRDefault="000572AA">
      <w:pPr>
        <w:pStyle w:val="CommentText"/>
      </w:pPr>
      <w:r>
        <w:rPr>
          <w:rStyle w:val="CommentReference"/>
        </w:rPr>
        <w:annotationRef/>
      </w:r>
      <w:r>
        <w:t xml:space="preserve">Considering that your audience is not </w:t>
      </w:r>
      <w:proofErr w:type="spellStart"/>
      <w:r>
        <w:t>microbio</w:t>
      </w:r>
      <w:proofErr w:type="spellEnd"/>
      <w:r>
        <w:t xml:space="preserve"> folks, be sure to very briefly explain what you mean by template in the text. Maybe in the methods section.</w:t>
      </w:r>
    </w:p>
  </w:comment>
  <w:comment w:id="375" w:author="Ferguson, James" w:date="2020-01-22T10:33:00Z" w:initials="FJ">
    <w:p w14:paraId="61DA8D5A" w14:textId="3F95677B" w:rsidR="00E64EA4" w:rsidRDefault="00E64EA4">
      <w:pPr>
        <w:pStyle w:val="CommentText"/>
      </w:pPr>
      <w:r>
        <w:rPr>
          <w:rStyle w:val="CommentReference"/>
        </w:rPr>
        <w:annotationRef/>
      </w:r>
      <w:r>
        <w:t>I don’t know enough about the biology to answer that</w:t>
      </w:r>
    </w:p>
  </w:comment>
  <w:comment w:id="457" w:author="Chatterley, Christie [2]" w:date="2020-01-22T13:59:00Z" w:initials="C[">
    <w:p w14:paraId="535E24BD" w14:textId="77777777" w:rsidR="78D45DBB" w:rsidRDefault="78D45DBB" w:rsidP="00CC393B">
      <w:pPr>
        <w:pStyle w:val="CommentText"/>
      </w:pPr>
      <w:r>
        <w:t>How do these number compare to the Bio-Rad? What are the implications of these values?</w:t>
      </w:r>
      <w:r>
        <w:rPr>
          <w:rStyle w:val="CommentReference"/>
        </w:rPr>
        <w:annotationRef/>
      </w:r>
    </w:p>
  </w:comment>
  <w:comment w:id="458" w:author="Ferguson, James" w:date="2020-01-22T09:20:00Z" w:initials="FJ">
    <w:p w14:paraId="27B7F7E3" w14:textId="2F28359F" w:rsidR="78D45DBB" w:rsidRDefault="78D45DBB" w:rsidP="00CC393B">
      <w:pPr>
        <w:pStyle w:val="CommentText"/>
      </w:pPr>
      <w:proofErr w:type="spellStart"/>
      <w:r>
        <w:t>Dont</w:t>
      </w:r>
      <w:proofErr w:type="spellEnd"/>
      <w:r>
        <w:t xml:space="preserve"> know</w:t>
      </w:r>
      <w:r>
        <w:rPr>
          <w:rStyle w:val="CommentReference"/>
        </w:rPr>
        <w:annotationRef/>
      </w:r>
    </w:p>
  </w:comment>
  <w:comment w:id="439" w:author="Ferguson, James" w:date="2020-01-22T09:25:00Z" w:initials="FJ">
    <w:p w14:paraId="3006B543" w14:textId="7497CDC4" w:rsidR="257A70F0" w:rsidRDefault="257A70F0">
      <w:pPr>
        <w:pStyle w:val="CommentText"/>
      </w:pPr>
      <w:r>
        <w:t>This information is not related</w:t>
      </w:r>
      <w:r>
        <w:rPr>
          <w:rStyle w:val="CommentReference"/>
        </w:rPr>
        <w:annotationRef/>
      </w:r>
    </w:p>
  </w:comment>
  <w:comment w:id="440" w:author="Ferguson, James" w:date="2020-01-22T09:40:00Z" w:initials="FJ">
    <w:p w14:paraId="01A80F7A" w14:textId="10292C22" w:rsidR="77A7A75A" w:rsidRDefault="77A7A75A">
      <w:pPr>
        <w:pStyle w:val="CommentText"/>
      </w:pPr>
      <w:r>
        <w:t>to figure 7</w:t>
      </w:r>
      <w:r>
        <w:rPr>
          <w:rStyle w:val="CommentReference"/>
        </w:rPr>
        <w:annotationRef/>
      </w:r>
    </w:p>
  </w:comment>
  <w:comment w:id="474" w:author="Chatterley, Christie [2]" w:date="2020-01-22T13:59:00Z" w:initials="CC">
    <w:p w14:paraId="1DB99856" w14:textId="7F321381" w:rsidR="005B07FF" w:rsidRDefault="005B07FF">
      <w:pPr>
        <w:pStyle w:val="CommentText"/>
      </w:pPr>
      <w:r>
        <w:rPr>
          <w:rStyle w:val="CommentReference"/>
        </w:rPr>
        <w:annotationRef/>
      </w:r>
      <w:r>
        <w:t>What was your measurement error? Be sure to include uncertainty in your thermocouple measurements.</w:t>
      </w:r>
      <w:r>
        <w:rPr>
          <w:rStyle w:val="CommentReference"/>
        </w:rPr>
        <w:annotationRef/>
      </w:r>
    </w:p>
  </w:comment>
  <w:comment w:id="475" w:author="Chatterley, Christie [2]" w:date="2020-01-22T14:00:00Z" w:initials="CC">
    <w:p w14:paraId="3F23371F" w14:textId="62EA6F66" w:rsidR="005B07FF" w:rsidRDefault="005B07FF">
      <w:pPr>
        <w:pStyle w:val="CommentText"/>
      </w:pPr>
      <w:r>
        <w:rPr>
          <w:rStyle w:val="CommentReference"/>
        </w:rPr>
        <w:annotationRef/>
      </w:r>
      <w:r>
        <w:t>What is the +/-??</w:t>
      </w:r>
      <w:r>
        <w:rPr>
          <w:rStyle w:val="CommentReference"/>
        </w:rPr>
        <w:annotationRef/>
      </w:r>
    </w:p>
  </w:comment>
  <w:comment w:id="480" w:author="Chatterley, Christie [2]" w:date="2020-01-22T14:00:00Z" w:initials="CC">
    <w:p w14:paraId="1E38F04C" w14:textId="36407C74" w:rsidR="00E72596" w:rsidRDefault="00E72596">
      <w:pPr>
        <w:pStyle w:val="CommentText"/>
      </w:pPr>
      <w:r>
        <w:rPr>
          <w:rStyle w:val="CommentReference"/>
        </w:rPr>
        <w:annotationRef/>
      </w:r>
      <w:r>
        <w:t>Great!</w:t>
      </w:r>
      <w:r>
        <w:rPr>
          <w:rStyle w:val="CommentReference"/>
        </w:rPr>
        <w:annotationRef/>
      </w:r>
    </w:p>
  </w:comment>
  <w:comment w:id="488" w:author="Chatterley, Christie [2]" w:date="2020-01-22T14:09:00Z" w:initials="CC">
    <w:p w14:paraId="79792ACC" w14:textId="15848502" w:rsidR="00B0470D" w:rsidRDefault="00B0470D">
      <w:pPr>
        <w:pStyle w:val="CommentText"/>
      </w:pPr>
      <w:r>
        <w:rPr>
          <w:rStyle w:val="CommentReference"/>
        </w:rPr>
        <w:annotationRef/>
      </w:r>
      <w:r>
        <w:t>Do you have numbers to support this?</w:t>
      </w:r>
    </w:p>
  </w:comment>
  <w:comment w:id="489" w:author="Ferguson, James" w:date="2020-01-22T09:26:00Z" w:initials="FJ">
    <w:p w14:paraId="516EE061" w14:textId="3CD2CB5A" w:rsidR="52F944E1" w:rsidRDefault="52F944E1">
      <w:pPr>
        <w:pStyle w:val="CommentText"/>
      </w:pPr>
      <w:proofErr w:type="gramStart"/>
      <w:r>
        <w:t>No</w:t>
      </w:r>
      <w:proofErr w:type="gramEnd"/>
      <w:r>
        <w:t xml:space="preserve"> we do not</w:t>
      </w:r>
      <w:r>
        <w:rPr>
          <w:rStyle w:val="CommentReference"/>
        </w:rPr>
        <w:annotationRef/>
      </w:r>
    </w:p>
  </w:comment>
  <w:comment w:id="503" w:author="Chatterley, Christie [2]" w:date="2020-01-22T14:16:00Z" w:initials="CC">
    <w:p w14:paraId="40C00CB2" w14:textId="76A788F5" w:rsidR="003F5377" w:rsidRDefault="003F5377">
      <w:pPr>
        <w:pStyle w:val="CommentText"/>
      </w:pPr>
      <w:r>
        <w:rPr>
          <w:rStyle w:val="CommentReference"/>
        </w:rPr>
        <w:annotationRef/>
      </w:r>
      <w:bookmarkStart w:id="504" w:name="_GoBack"/>
      <w:r>
        <w:t xml:space="preserve">What is the </w:t>
      </w:r>
      <w:proofErr w:type="gramStart"/>
      <w:r>
        <w:t>ultimate goal</w:t>
      </w:r>
      <w:proofErr w:type="gramEnd"/>
      <w:r>
        <w:t xml:space="preserve"> of this work? </w:t>
      </w:r>
      <w:r w:rsidR="007034FD">
        <w:t>Why are you doing this and what specific implications does this work have?</w:t>
      </w:r>
      <w:bookmarkEnd w:id="50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149BFB" w15:done="0"/>
  <w15:commentEx w15:paraId="124DC27B" w15:done="0"/>
  <w15:commentEx w15:paraId="56C6B91C" w15:paraIdParent="124DC27B" w15:done="0"/>
  <w15:commentEx w15:paraId="7730D057" w15:done="1"/>
  <w15:commentEx w15:paraId="34DCC77F" w15:done="1"/>
  <w15:commentEx w15:paraId="265CD5F7" w15:done="1"/>
  <w15:commentEx w15:paraId="44E22AB8" w15:done="1"/>
  <w15:commentEx w15:paraId="79C62EF1" w15:paraIdParent="44E22AB8" w15:done="1"/>
  <w15:commentEx w15:paraId="480F71DB" w15:paraIdParent="44E22AB8" w15:done="0"/>
  <w15:commentEx w15:paraId="713EF7B7" w15:paraIdParent="44E22AB8" w15:done="0"/>
  <w15:commentEx w15:paraId="18891EA2" w15:done="1"/>
  <w15:commentEx w15:paraId="27D136D8" w15:done="0"/>
  <w15:commentEx w15:paraId="0A02F677" w15:done="1"/>
  <w15:commentEx w15:paraId="3A697777" w15:done="1"/>
  <w15:commentEx w15:paraId="028B5FD3" w15:done="1"/>
  <w15:commentEx w15:paraId="76F260B8" w15:done="1"/>
  <w15:commentEx w15:paraId="57C434BD" w15:done="1"/>
  <w15:commentEx w15:paraId="5707806F" w15:done="1"/>
  <w15:commentEx w15:paraId="169757AE" w15:done="1"/>
  <w15:commentEx w15:paraId="2E436942" w15:done="0"/>
  <w15:commentEx w15:paraId="3E8105B1" w15:paraIdParent="2E436942" w15:done="0"/>
  <w15:commentEx w15:paraId="7F6E4CA5" w15:done="1"/>
  <w15:commentEx w15:paraId="6E62D862" w15:done="1"/>
  <w15:commentEx w15:paraId="3DA49019" w15:done="0"/>
  <w15:commentEx w15:paraId="61DA8D5A" w15:paraIdParent="3DA49019" w15:done="0"/>
  <w15:commentEx w15:paraId="535E24BD" w15:done="1"/>
  <w15:commentEx w15:paraId="27B7F7E3" w15:paraIdParent="535E24BD" w15:done="1"/>
  <w15:commentEx w15:paraId="3006B543" w15:done="0"/>
  <w15:commentEx w15:paraId="01A80F7A" w15:paraIdParent="3006B543" w15:done="0"/>
  <w15:commentEx w15:paraId="1DB99856" w15:done="1"/>
  <w15:commentEx w15:paraId="3F23371F" w15:done="1"/>
  <w15:commentEx w15:paraId="1E38F04C" w15:done="1"/>
  <w15:commentEx w15:paraId="79792ACC" w15:done="1"/>
  <w15:commentEx w15:paraId="516EE061" w15:paraIdParent="79792ACC" w15:done="1"/>
  <w15:commentEx w15:paraId="40C00CB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149BFB" w16cid:durableId="7A386A83"/>
  <w16cid:commentId w16cid:paraId="124DC27B" w16cid:durableId="115531ED"/>
  <w16cid:commentId w16cid:paraId="56C6B91C" w16cid:durableId="46082D9A"/>
  <w16cid:commentId w16cid:paraId="7730D057" w16cid:durableId="0AD28E8E"/>
  <w16cid:commentId w16cid:paraId="34DCC77F" w16cid:durableId="1E15F2E4"/>
  <w16cid:commentId w16cid:paraId="265CD5F7" w16cid:durableId="09E9128D"/>
  <w16cid:commentId w16cid:paraId="44E22AB8" w16cid:durableId="38851229"/>
  <w16cid:commentId w16cid:paraId="79C62EF1" w16cid:durableId="6C9EAED2"/>
  <w16cid:commentId w16cid:paraId="480F71DB" w16cid:durableId="21D2A2A7"/>
  <w16cid:commentId w16cid:paraId="713EF7B7" w16cid:durableId="21D2A2BA"/>
  <w16cid:commentId w16cid:paraId="18891EA2" w16cid:durableId="156C6BB8"/>
  <w16cid:commentId w16cid:paraId="27D136D8" w16cid:durableId="40A68E77"/>
  <w16cid:commentId w16cid:paraId="0A02F677" w16cid:durableId="77A4A294"/>
  <w16cid:commentId w16cid:paraId="3A697777" w16cid:durableId="6D590269"/>
  <w16cid:commentId w16cid:paraId="028B5FD3" w16cid:durableId="21D2AB4B"/>
  <w16cid:commentId w16cid:paraId="76F260B8" w16cid:durableId="21D2AAFA"/>
  <w16cid:commentId w16cid:paraId="57C434BD" w16cid:durableId="21D2ABAB"/>
  <w16cid:commentId w16cid:paraId="5707806F" w16cid:durableId="21D2AC06"/>
  <w16cid:commentId w16cid:paraId="169757AE" w16cid:durableId="21D2AC1F"/>
  <w16cid:commentId w16cid:paraId="2E436942" w16cid:durableId="21D2D147"/>
  <w16cid:commentId w16cid:paraId="3E8105B1" w16cid:durableId="21D2A371"/>
  <w16cid:commentId w16cid:paraId="7F6E4CA5" w16cid:durableId="0ACED3EF"/>
  <w16cid:commentId w16cid:paraId="6E62D862" w16cid:durableId="763B1456"/>
  <w16cid:commentId w16cid:paraId="3DA49019" w16cid:durableId="21D2D291"/>
  <w16cid:commentId w16cid:paraId="61DA8D5A" w16cid:durableId="21D2A38E"/>
  <w16cid:commentId w16cid:paraId="535E24BD" w16cid:durableId="45C53EE7"/>
  <w16cid:commentId w16cid:paraId="27B7F7E3" w16cid:durableId="00B186D0"/>
  <w16cid:commentId w16cid:paraId="3006B543" w16cid:durableId="669D32E7"/>
  <w16cid:commentId w16cid:paraId="01A80F7A" w16cid:durableId="37A86F76"/>
  <w16cid:commentId w16cid:paraId="1DB99856" w16cid:durableId="21D2D3DD"/>
  <w16cid:commentId w16cid:paraId="3F23371F" w16cid:durableId="21D2D3EE"/>
  <w16cid:commentId w16cid:paraId="1E38F04C" w16cid:durableId="21D2D416"/>
  <w16cid:commentId w16cid:paraId="79792ACC" w16cid:durableId="21D2D604"/>
  <w16cid:commentId w16cid:paraId="516EE061" w16cid:durableId="62F51CA6"/>
  <w16cid:commentId w16cid:paraId="40C00CB2" w16cid:durableId="21D2D7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DBBAD" w14:textId="77777777" w:rsidR="007E605B" w:rsidRDefault="007E605B">
      <w:pPr>
        <w:spacing w:after="0" w:line="240" w:lineRule="auto"/>
      </w:pPr>
      <w:r>
        <w:separator/>
      </w:r>
    </w:p>
  </w:endnote>
  <w:endnote w:type="continuationSeparator" w:id="0">
    <w:p w14:paraId="1BBD2FD3" w14:textId="77777777" w:rsidR="007E605B" w:rsidRDefault="007E605B">
      <w:pPr>
        <w:spacing w:after="0" w:line="240" w:lineRule="auto"/>
      </w:pPr>
      <w:r>
        <w:continuationSeparator/>
      </w:r>
    </w:p>
  </w:endnote>
  <w:endnote w:type="continuationNotice" w:id="1">
    <w:p w14:paraId="131B8E96" w14:textId="77777777" w:rsidR="007E605B" w:rsidRDefault="007E60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C2721E9" w14:paraId="28F1B6A1" w14:textId="77777777" w:rsidTr="2C2721E9">
      <w:tc>
        <w:tcPr>
          <w:tcW w:w="3120" w:type="dxa"/>
        </w:tcPr>
        <w:p w14:paraId="39FC2425" w14:textId="408C4BF5" w:rsidR="2C2721E9" w:rsidRDefault="2C2721E9" w:rsidP="2C2721E9">
          <w:pPr>
            <w:pStyle w:val="Header"/>
            <w:ind w:left="-115"/>
          </w:pPr>
        </w:p>
      </w:tc>
      <w:tc>
        <w:tcPr>
          <w:tcW w:w="3120" w:type="dxa"/>
        </w:tcPr>
        <w:p w14:paraId="2BCD55FA" w14:textId="2267751B" w:rsidR="2C2721E9" w:rsidRDefault="2C2721E9" w:rsidP="2C2721E9">
          <w:pPr>
            <w:pStyle w:val="Header"/>
            <w:jc w:val="center"/>
          </w:pPr>
        </w:p>
      </w:tc>
      <w:tc>
        <w:tcPr>
          <w:tcW w:w="3120" w:type="dxa"/>
        </w:tcPr>
        <w:p w14:paraId="3ABF385F" w14:textId="76527C16" w:rsidR="2C2721E9" w:rsidRDefault="2C2721E9" w:rsidP="2C2721E9">
          <w:pPr>
            <w:pStyle w:val="Header"/>
            <w:ind w:right="-115"/>
            <w:jc w:val="right"/>
          </w:pPr>
        </w:p>
      </w:tc>
    </w:tr>
  </w:tbl>
  <w:p w14:paraId="1E92C9E4" w14:textId="02C047A5" w:rsidR="2C2721E9" w:rsidRDefault="2C2721E9" w:rsidP="2C272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B67EC" w14:textId="77777777" w:rsidR="007E605B" w:rsidRDefault="007E605B">
      <w:pPr>
        <w:spacing w:after="0" w:line="240" w:lineRule="auto"/>
      </w:pPr>
      <w:r>
        <w:separator/>
      </w:r>
    </w:p>
  </w:footnote>
  <w:footnote w:type="continuationSeparator" w:id="0">
    <w:p w14:paraId="7AB904F9" w14:textId="77777777" w:rsidR="007E605B" w:rsidRDefault="007E605B">
      <w:pPr>
        <w:spacing w:after="0" w:line="240" w:lineRule="auto"/>
      </w:pPr>
      <w:r>
        <w:continuationSeparator/>
      </w:r>
    </w:p>
  </w:footnote>
  <w:footnote w:type="continuationNotice" w:id="1">
    <w:p w14:paraId="652066B8" w14:textId="77777777" w:rsidR="007E605B" w:rsidRDefault="007E60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C2721E9" w14:paraId="3318EEE5" w14:textId="77777777" w:rsidTr="2C2721E9">
      <w:tc>
        <w:tcPr>
          <w:tcW w:w="3120" w:type="dxa"/>
        </w:tcPr>
        <w:p w14:paraId="561ED0F4" w14:textId="710B3E62" w:rsidR="2C2721E9" w:rsidRDefault="2C2721E9" w:rsidP="2C2721E9">
          <w:pPr>
            <w:pStyle w:val="Header"/>
            <w:ind w:left="-115"/>
          </w:pPr>
        </w:p>
      </w:tc>
      <w:tc>
        <w:tcPr>
          <w:tcW w:w="3120" w:type="dxa"/>
        </w:tcPr>
        <w:p w14:paraId="18EAA9A4" w14:textId="3ADAFA91" w:rsidR="2C2721E9" w:rsidRDefault="2C2721E9" w:rsidP="2C2721E9">
          <w:pPr>
            <w:pStyle w:val="Header"/>
            <w:jc w:val="center"/>
          </w:pPr>
        </w:p>
      </w:tc>
      <w:tc>
        <w:tcPr>
          <w:tcW w:w="3120" w:type="dxa"/>
        </w:tcPr>
        <w:p w14:paraId="2C8154E1" w14:textId="15EF9C3F" w:rsidR="2C2721E9" w:rsidRDefault="2C2721E9" w:rsidP="2C2721E9">
          <w:pPr>
            <w:pStyle w:val="Header"/>
            <w:ind w:right="-115"/>
            <w:jc w:val="right"/>
          </w:pPr>
        </w:p>
      </w:tc>
    </w:tr>
  </w:tbl>
  <w:p w14:paraId="646686C6" w14:textId="0E9FC80A" w:rsidR="2C2721E9" w:rsidRDefault="2C2721E9" w:rsidP="2C272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047D1"/>
    <w:multiLevelType w:val="hybridMultilevel"/>
    <w:tmpl w:val="93861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06741C"/>
    <w:multiLevelType w:val="hybridMultilevel"/>
    <w:tmpl w:val="5CF49134"/>
    <w:lvl w:ilvl="0" w:tplc="F3768EFC">
      <w:start w:val="1"/>
      <w:numFmt w:val="decimal"/>
      <w:lvlText w:val="%1."/>
      <w:lvlJc w:val="left"/>
      <w:pPr>
        <w:ind w:left="720" w:hanging="360"/>
      </w:pPr>
    </w:lvl>
    <w:lvl w:ilvl="1" w:tplc="C61EF928">
      <w:start w:val="1"/>
      <w:numFmt w:val="lowerLetter"/>
      <w:lvlText w:val="%2."/>
      <w:lvlJc w:val="left"/>
      <w:pPr>
        <w:ind w:left="1440" w:hanging="360"/>
      </w:pPr>
    </w:lvl>
    <w:lvl w:ilvl="2" w:tplc="1F6A99E4">
      <w:start w:val="1"/>
      <w:numFmt w:val="lowerRoman"/>
      <w:lvlText w:val="%3."/>
      <w:lvlJc w:val="right"/>
      <w:pPr>
        <w:ind w:left="2160" w:hanging="180"/>
      </w:pPr>
    </w:lvl>
    <w:lvl w:ilvl="3" w:tplc="5E02C680">
      <w:start w:val="1"/>
      <w:numFmt w:val="decimal"/>
      <w:lvlText w:val="%4."/>
      <w:lvlJc w:val="left"/>
      <w:pPr>
        <w:ind w:left="2880" w:hanging="360"/>
      </w:pPr>
    </w:lvl>
    <w:lvl w:ilvl="4" w:tplc="CE2AA44E">
      <w:start w:val="1"/>
      <w:numFmt w:val="lowerLetter"/>
      <w:lvlText w:val="%5."/>
      <w:lvlJc w:val="left"/>
      <w:pPr>
        <w:ind w:left="3600" w:hanging="360"/>
      </w:pPr>
    </w:lvl>
    <w:lvl w:ilvl="5" w:tplc="AD728EF4">
      <w:start w:val="1"/>
      <w:numFmt w:val="lowerRoman"/>
      <w:lvlText w:val="%6."/>
      <w:lvlJc w:val="right"/>
      <w:pPr>
        <w:ind w:left="4320" w:hanging="180"/>
      </w:pPr>
    </w:lvl>
    <w:lvl w:ilvl="6" w:tplc="AED46EF4">
      <w:start w:val="1"/>
      <w:numFmt w:val="decimal"/>
      <w:lvlText w:val="%7."/>
      <w:lvlJc w:val="left"/>
      <w:pPr>
        <w:ind w:left="5040" w:hanging="360"/>
      </w:pPr>
    </w:lvl>
    <w:lvl w:ilvl="7" w:tplc="FB2ECCA2">
      <w:start w:val="1"/>
      <w:numFmt w:val="lowerLetter"/>
      <w:lvlText w:val="%8."/>
      <w:lvlJc w:val="left"/>
      <w:pPr>
        <w:ind w:left="5760" w:hanging="360"/>
      </w:pPr>
    </w:lvl>
    <w:lvl w:ilvl="8" w:tplc="DD409F4C">
      <w:start w:val="1"/>
      <w:numFmt w:val="lowerRoman"/>
      <w:lvlText w:val="%9."/>
      <w:lvlJc w:val="right"/>
      <w:pPr>
        <w:ind w:left="6480" w:hanging="180"/>
      </w:pPr>
    </w:lvl>
  </w:abstractNum>
  <w:abstractNum w:abstractNumId="2" w15:restartNumberingAfterBreak="0">
    <w:nsid w:val="7B703E6B"/>
    <w:multiLevelType w:val="hybridMultilevel"/>
    <w:tmpl w:val="3A80A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est User">
    <w15:presenceInfo w15:providerId="AD" w15:userId="S::urn:spo:anon#32b581e4e1d8e333a2f4dcbcd6544fa5efc809749774e6ebd58de9e32a410e2c::"/>
  </w15:person>
  <w15:person w15:author="Chatterley, Christie">
    <w15:presenceInfo w15:providerId="AD" w15:userId="S::cachatterley@fortlewis.edu::cf0cdbf6-def5-428b-ae79-79b685c516d4"/>
  </w15:person>
  <w15:person w15:author="Ferguson, James">
    <w15:presenceInfo w15:providerId="AD" w15:userId="S::jwferguson@fortlewis.edu::b24f4428-e235-4893-b9a4-ea8d112c980c"/>
  </w15:person>
  <w15:person w15:author="Chatterley, Christie [2]">
    <w15:presenceInfo w15:providerId="AD" w15:userId="S-1-5-21-1177238915-823518204-839522115-1183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750660"/>
    <w:rsid w:val="00023390"/>
    <w:rsid w:val="00031C5E"/>
    <w:rsid w:val="00031F01"/>
    <w:rsid w:val="00035128"/>
    <w:rsid w:val="000572AA"/>
    <w:rsid w:val="0007212B"/>
    <w:rsid w:val="00087192"/>
    <w:rsid w:val="000C1735"/>
    <w:rsid w:val="000C481F"/>
    <w:rsid w:val="000D4743"/>
    <w:rsid w:val="001034ED"/>
    <w:rsid w:val="00105ED9"/>
    <w:rsid w:val="00127E8C"/>
    <w:rsid w:val="0012B51A"/>
    <w:rsid w:val="001306F9"/>
    <w:rsid w:val="00136D5B"/>
    <w:rsid w:val="00140F65"/>
    <w:rsid w:val="0014181B"/>
    <w:rsid w:val="001428F9"/>
    <w:rsid w:val="00161278"/>
    <w:rsid w:val="00162DCD"/>
    <w:rsid w:val="00185EE0"/>
    <w:rsid w:val="001B0010"/>
    <w:rsid w:val="001B0ACE"/>
    <w:rsid w:val="001C674F"/>
    <w:rsid w:val="001E3B64"/>
    <w:rsid w:val="001F22C3"/>
    <w:rsid w:val="00204502"/>
    <w:rsid w:val="00216D34"/>
    <w:rsid w:val="00230F73"/>
    <w:rsid w:val="00231240"/>
    <w:rsid w:val="00234515"/>
    <w:rsid w:val="0023770F"/>
    <w:rsid w:val="00237C19"/>
    <w:rsid w:val="002469B7"/>
    <w:rsid w:val="00246DF8"/>
    <w:rsid w:val="00255877"/>
    <w:rsid w:val="00271FD5"/>
    <w:rsid w:val="00281D86"/>
    <w:rsid w:val="002907E8"/>
    <w:rsid w:val="00293EAB"/>
    <w:rsid w:val="002C0C4A"/>
    <w:rsid w:val="002D0511"/>
    <w:rsid w:val="002D3B4D"/>
    <w:rsid w:val="002E012D"/>
    <w:rsid w:val="002F33A8"/>
    <w:rsid w:val="002F45E4"/>
    <w:rsid w:val="002F5FDF"/>
    <w:rsid w:val="00300387"/>
    <w:rsid w:val="00320417"/>
    <w:rsid w:val="00324869"/>
    <w:rsid w:val="0033293B"/>
    <w:rsid w:val="0033727B"/>
    <w:rsid w:val="003417EC"/>
    <w:rsid w:val="00351F68"/>
    <w:rsid w:val="00392E84"/>
    <w:rsid w:val="00396654"/>
    <w:rsid w:val="003B1562"/>
    <w:rsid w:val="003D4155"/>
    <w:rsid w:val="003D4EF9"/>
    <w:rsid w:val="003F1C72"/>
    <w:rsid w:val="003F5377"/>
    <w:rsid w:val="003F702B"/>
    <w:rsid w:val="00407A8C"/>
    <w:rsid w:val="004258FF"/>
    <w:rsid w:val="00433E61"/>
    <w:rsid w:val="004424B8"/>
    <w:rsid w:val="00446078"/>
    <w:rsid w:val="00465A93"/>
    <w:rsid w:val="00473D53"/>
    <w:rsid w:val="00474909"/>
    <w:rsid w:val="00477255"/>
    <w:rsid w:val="00490756"/>
    <w:rsid w:val="00493585"/>
    <w:rsid w:val="004946BC"/>
    <w:rsid w:val="00495511"/>
    <w:rsid w:val="004A031A"/>
    <w:rsid w:val="004B21D7"/>
    <w:rsid w:val="004B72F8"/>
    <w:rsid w:val="004B7497"/>
    <w:rsid w:val="004C29F7"/>
    <w:rsid w:val="004D759C"/>
    <w:rsid w:val="004F4524"/>
    <w:rsid w:val="004F4A8D"/>
    <w:rsid w:val="00515FF7"/>
    <w:rsid w:val="005278D6"/>
    <w:rsid w:val="0055387B"/>
    <w:rsid w:val="00564074"/>
    <w:rsid w:val="00570790"/>
    <w:rsid w:val="00581026"/>
    <w:rsid w:val="00582EF5"/>
    <w:rsid w:val="00583735"/>
    <w:rsid w:val="0058781A"/>
    <w:rsid w:val="0059028F"/>
    <w:rsid w:val="00592F85"/>
    <w:rsid w:val="005B07FF"/>
    <w:rsid w:val="005C485D"/>
    <w:rsid w:val="005D35A8"/>
    <w:rsid w:val="005D7AE4"/>
    <w:rsid w:val="005E6381"/>
    <w:rsid w:val="005F0F7E"/>
    <w:rsid w:val="005F6FD5"/>
    <w:rsid w:val="006125CD"/>
    <w:rsid w:val="006139CD"/>
    <w:rsid w:val="00622728"/>
    <w:rsid w:val="0062B434"/>
    <w:rsid w:val="0067594B"/>
    <w:rsid w:val="00693EBF"/>
    <w:rsid w:val="00696FCC"/>
    <w:rsid w:val="006A3660"/>
    <w:rsid w:val="006A5375"/>
    <w:rsid w:val="006A780D"/>
    <w:rsid w:val="006A7BD4"/>
    <w:rsid w:val="006C6C2C"/>
    <w:rsid w:val="006D0F7A"/>
    <w:rsid w:val="006E77A6"/>
    <w:rsid w:val="007034FD"/>
    <w:rsid w:val="00705099"/>
    <w:rsid w:val="007056D4"/>
    <w:rsid w:val="007125E2"/>
    <w:rsid w:val="00714994"/>
    <w:rsid w:val="00717C37"/>
    <w:rsid w:val="00727B6E"/>
    <w:rsid w:val="0073575B"/>
    <w:rsid w:val="007455B4"/>
    <w:rsid w:val="00782E3B"/>
    <w:rsid w:val="00790416"/>
    <w:rsid w:val="007B0285"/>
    <w:rsid w:val="007B6246"/>
    <w:rsid w:val="007C5DB2"/>
    <w:rsid w:val="007D2D09"/>
    <w:rsid w:val="007D6E3F"/>
    <w:rsid w:val="007E605B"/>
    <w:rsid w:val="008046CB"/>
    <w:rsid w:val="00806E91"/>
    <w:rsid w:val="008128A4"/>
    <w:rsid w:val="00827BCE"/>
    <w:rsid w:val="0083221A"/>
    <w:rsid w:val="0083536B"/>
    <w:rsid w:val="008408B3"/>
    <w:rsid w:val="00840F97"/>
    <w:rsid w:val="0086630B"/>
    <w:rsid w:val="0087583E"/>
    <w:rsid w:val="00880617"/>
    <w:rsid w:val="00880D41"/>
    <w:rsid w:val="00881031"/>
    <w:rsid w:val="008A790F"/>
    <w:rsid w:val="008B72CC"/>
    <w:rsid w:val="008BCCDE"/>
    <w:rsid w:val="008C13D5"/>
    <w:rsid w:val="008C487F"/>
    <w:rsid w:val="008D4ED2"/>
    <w:rsid w:val="008E34EB"/>
    <w:rsid w:val="008E5719"/>
    <w:rsid w:val="008E70F9"/>
    <w:rsid w:val="009079D8"/>
    <w:rsid w:val="0091360C"/>
    <w:rsid w:val="0091627F"/>
    <w:rsid w:val="00920694"/>
    <w:rsid w:val="00927A9F"/>
    <w:rsid w:val="00945D27"/>
    <w:rsid w:val="00950C47"/>
    <w:rsid w:val="009549EF"/>
    <w:rsid w:val="00962326"/>
    <w:rsid w:val="009846C8"/>
    <w:rsid w:val="0098796C"/>
    <w:rsid w:val="00991BCD"/>
    <w:rsid w:val="009A4A32"/>
    <w:rsid w:val="009A53E7"/>
    <w:rsid w:val="009B0589"/>
    <w:rsid w:val="009D563B"/>
    <w:rsid w:val="009D7F37"/>
    <w:rsid w:val="009E3C9E"/>
    <w:rsid w:val="009E537B"/>
    <w:rsid w:val="009F0537"/>
    <w:rsid w:val="009F16C4"/>
    <w:rsid w:val="009F1B75"/>
    <w:rsid w:val="009F2253"/>
    <w:rsid w:val="009F7FBF"/>
    <w:rsid w:val="00A03A00"/>
    <w:rsid w:val="00A10CBE"/>
    <w:rsid w:val="00A131E9"/>
    <w:rsid w:val="00A148A0"/>
    <w:rsid w:val="00A17BCF"/>
    <w:rsid w:val="00A233C0"/>
    <w:rsid w:val="00A242DA"/>
    <w:rsid w:val="00A25ED1"/>
    <w:rsid w:val="00A4236F"/>
    <w:rsid w:val="00A518E5"/>
    <w:rsid w:val="00A55B64"/>
    <w:rsid w:val="00A612B7"/>
    <w:rsid w:val="00A61518"/>
    <w:rsid w:val="00A77A58"/>
    <w:rsid w:val="00A8167B"/>
    <w:rsid w:val="00A871E0"/>
    <w:rsid w:val="00A961A8"/>
    <w:rsid w:val="00A96A36"/>
    <w:rsid w:val="00AA3DEB"/>
    <w:rsid w:val="00AB4E3C"/>
    <w:rsid w:val="00AC05AD"/>
    <w:rsid w:val="00AD524C"/>
    <w:rsid w:val="00AE04DA"/>
    <w:rsid w:val="00AE3E72"/>
    <w:rsid w:val="00AF33A2"/>
    <w:rsid w:val="00B0042A"/>
    <w:rsid w:val="00B0470D"/>
    <w:rsid w:val="00B06F76"/>
    <w:rsid w:val="00B44FE0"/>
    <w:rsid w:val="00B4643F"/>
    <w:rsid w:val="00B47D34"/>
    <w:rsid w:val="00B73CA3"/>
    <w:rsid w:val="00B7570E"/>
    <w:rsid w:val="00B75BC4"/>
    <w:rsid w:val="00BA3D06"/>
    <w:rsid w:val="00BC59AF"/>
    <w:rsid w:val="00BD6BE7"/>
    <w:rsid w:val="00BF0D09"/>
    <w:rsid w:val="00BF2FA3"/>
    <w:rsid w:val="00C00527"/>
    <w:rsid w:val="00C31442"/>
    <w:rsid w:val="00C31B47"/>
    <w:rsid w:val="00C32037"/>
    <w:rsid w:val="00C344AE"/>
    <w:rsid w:val="00C373F7"/>
    <w:rsid w:val="00C51F25"/>
    <w:rsid w:val="00C52569"/>
    <w:rsid w:val="00C5305A"/>
    <w:rsid w:val="00C5575E"/>
    <w:rsid w:val="00C81B08"/>
    <w:rsid w:val="00C84324"/>
    <w:rsid w:val="00CA03AC"/>
    <w:rsid w:val="00CB72F0"/>
    <w:rsid w:val="00CB7E84"/>
    <w:rsid w:val="00CC076D"/>
    <w:rsid w:val="00CC2208"/>
    <w:rsid w:val="00CC393B"/>
    <w:rsid w:val="00CC6562"/>
    <w:rsid w:val="00CC66F3"/>
    <w:rsid w:val="00CD646A"/>
    <w:rsid w:val="00CF0B09"/>
    <w:rsid w:val="00CF1BC8"/>
    <w:rsid w:val="00CF2B6E"/>
    <w:rsid w:val="00CF5E73"/>
    <w:rsid w:val="00D13133"/>
    <w:rsid w:val="00D177CC"/>
    <w:rsid w:val="00D23B52"/>
    <w:rsid w:val="00D3340F"/>
    <w:rsid w:val="00D54BAB"/>
    <w:rsid w:val="00D637EF"/>
    <w:rsid w:val="00D641C7"/>
    <w:rsid w:val="00D86FB8"/>
    <w:rsid w:val="00D97517"/>
    <w:rsid w:val="00DB72A8"/>
    <w:rsid w:val="00DD0B55"/>
    <w:rsid w:val="00DE2CB2"/>
    <w:rsid w:val="00DE5E66"/>
    <w:rsid w:val="00E1257D"/>
    <w:rsid w:val="00E229AE"/>
    <w:rsid w:val="00E2691E"/>
    <w:rsid w:val="00E33DE5"/>
    <w:rsid w:val="00E359A3"/>
    <w:rsid w:val="00E42B14"/>
    <w:rsid w:val="00E61670"/>
    <w:rsid w:val="00E64EA4"/>
    <w:rsid w:val="00E722AA"/>
    <w:rsid w:val="00E72596"/>
    <w:rsid w:val="00E74859"/>
    <w:rsid w:val="00E82073"/>
    <w:rsid w:val="00EB17BE"/>
    <w:rsid w:val="00ED118C"/>
    <w:rsid w:val="00EDA09D"/>
    <w:rsid w:val="00EE21F5"/>
    <w:rsid w:val="00EE7F25"/>
    <w:rsid w:val="00EF05BB"/>
    <w:rsid w:val="00EF17DE"/>
    <w:rsid w:val="00EF6185"/>
    <w:rsid w:val="00F03A3E"/>
    <w:rsid w:val="00F1616C"/>
    <w:rsid w:val="00F244C4"/>
    <w:rsid w:val="00F32F5E"/>
    <w:rsid w:val="00F40ABB"/>
    <w:rsid w:val="00F44D54"/>
    <w:rsid w:val="00F57F1C"/>
    <w:rsid w:val="00F6788A"/>
    <w:rsid w:val="00F735FA"/>
    <w:rsid w:val="00F758F1"/>
    <w:rsid w:val="00F76BC2"/>
    <w:rsid w:val="00F81370"/>
    <w:rsid w:val="00F85673"/>
    <w:rsid w:val="00FC363E"/>
    <w:rsid w:val="00FD3FA8"/>
    <w:rsid w:val="00FD6B14"/>
    <w:rsid w:val="01008A3B"/>
    <w:rsid w:val="012B5FD5"/>
    <w:rsid w:val="013DF04E"/>
    <w:rsid w:val="014AC9F9"/>
    <w:rsid w:val="016A980F"/>
    <w:rsid w:val="01871584"/>
    <w:rsid w:val="0188B035"/>
    <w:rsid w:val="01A0B69C"/>
    <w:rsid w:val="01A18AC1"/>
    <w:rsid w:val="01BD4B51"/>
    <w:rsid w:val="01DADF1D"/>
    <w:rsid w:val="01EAA49A"/>
    <w:rsid w:val="01ED02DD"/>
    <w:rsid w:val="01F44221"/>
    <w:rsid w:val="01FB887F"/>
    <w:rsid w:val="0205EC64"/>
    <w:rsid w:val="02482EA9"/>
    <w:rsid w:val="02512E04"/>
    <w:rsid w:val="026F3107"/>
    <w:rsid w:val="02709343"/>
    <w:rsid w:val="02710DDD"/>
    <w:rsid w:val="0296064B"/>
    <w:rsid w:val="02987284"/>
    <w:rsid w:val="02AC9A35"/>
    <w:rsid w:val="02C14CE5"/>
    <w:rsid w:val="02CA793B"/>
    <w:rsid w:val="02D96FB2"/>
    <w:rsid w:val="02F75038"/>
    <w:rsid w:val="030382C9"/>
    <w:rsid w:val="03039024"/>
    <w:rsid w:val="0313FE8F"/>
    <w:rsid w:val="03274A18"/>
    <w:rsid w:val="033A17C7"/>
    <w:rsid w:val="034C8A8D"/>
    <w:rsid w:val="036019CC"/>
    <w:rsid w:val="036EB599"/>
    <w:rsid w:val="03700033"/>
    <w:rsid w:val="03E264F8"/>
    <w:rsid w:val="03ED5CED"/>
    <w:rsid w:val="03FC0884"/>
    <w:rsid w:val="03FD6D1D"/>
    <w:rsid w:val="04226D82"/>
    <w:rsid w:val="042B4F2E"/>
    <w:rsid w:val="045249DA"/>
    <w:rsid w:val="0453CBA1"/>
    <w:rsid w:val="04559951"/>
    <w:rsid w:val="046C2E20"/>
    <w:rsid w:val="048C8CC7"/>
    <w:rsid w:val="048D2FF6"/>
    <w:rsid w:val="04AA2D89"/>
    <w:rsid w:val="04ACCFD6"/>
    <w:rsid w:val="04AD707B"/>
    <w:rsid w:val="04B1A81B"/>
    <w:rsid w:val="04B9D4C9"/>
    <w:rsid w:val="04C80A58"/>
    <w:rsid w:val="04CD9088"/>
    <w:rsid w:val="04CE56FB"/>
    <w:rsid w:val="04CE76FF"/>
    <w:rsid w:val="04E8F481"/>
    <w:rsid w:val="04F9714F"/>
    <w:rsid w:val="0508D81B"/>
    <w:rsid w:val="050B3A34"/>
    <w:rsid w:val="050E5355"/>
    <w:rsid w:val="051D5223"/>
    <w:rsid w:val="053517A3"/>
    <w:rsid w:val="054DA2CD"/>
    <w:rsid w:val="056BA32A"/>
    <w:rsid w:val="057D6CF3"/>
    <w:rsid w:val="0582DCB9"/>
    <w:rsid w:val="05894116"/>
    <w:rsid w:val="059C162E"/>
    <w:rsid w:val="05AA3F55"/>
    <w:rsid w:val="05B41DF6"/>
    <w:rsid w:val="05BDF4D9"/>
    <w:rsid w:val="05BDFA9E"/>
    <w:rsid w:val="05DA3611"/>
    <w:rsid w:val="05EA1243"/>
    <w:rsid w:val="05FDC09B"/>
    <w:rsid w:val="0600FAF5"/>
    <w:rsid w:val="06044858"/>
    <w:rsid w:val="0605838A"/>
    <w:rsid w:val="06094B50"/>
    <w:rsid w:val="061DC377"/>
    <w:rsid w:val="061EB86C"/>
    <w:rsid w:val="064D8676"/>
    <w:rsid w:val="06633FE8"/>
    <w:rsid w:val="066B4D19"/>
    <w:rsid w:val="068053C6"/>
    <w:rsid w:val="06CEE416"/>
    <w:rsid w:val="06D9743D"/>
    <w:rsid w:val="06DADFF7"/>
    <w:rsid w:val="06E3BEA2"/>
    <w:rsid w:val="06E60B2E"/>
    <w:rsid w:val="06E6DA86"/>
    <w:rsid w:val="0700C758"/>
    <w:rsid w:val="070E9D42"/>
    <w:rsid w:val="070EDC5C"/>
    <w:rsid w:val="071CA279"/>
    <w:rsid w:val="07209880"/>
    <w:rsid w:val="072667ED"/>
    <w:rsid w:val="072B731F"/>
    <w:rsid w:val="075D5B4D"/>
    <w:rsid w:val="075DF081"/>
    <w:rsid w:val="0762743A"/>
    <w:rsid w:val="0779C8DB"/>
    <w:rsid w:val="07A3BDDD"/>
    <w:rsid w:val="07ADAB87"/>
    <w:rsid w:val="07D5BDB7"/>
    <w:rsid w:val="07DB11B3"/>
    <w:rsid w:val="07EC6A1F"/>
    <w:rsid w:val="07F05943"/>
    <w:rsid w:val="07FCE518"/>
    <w:rsid w:val="080CAFCF"/>
    <w:rsid w:val="083440E7"/>
    <w:rsid w:val="0840A206"/>
    <w:rsid w:val="084A9004"/>
    <w:rsid w:val="084DDD24"/>
    <w:rsid w:val="0850140C"/>
    <w:rsid w:val="0864668B"/>
    <w:rsid w:val="0864DE33"/>
    <w:rsid w:val="0895A2F1"/>
    <w:rsid w:val="089C3C4B"/>
    <w:rsid w:val="089D5E18"/>
    <w:rsid w:val="089D87BE"/>
    <w:rsid w:val="089E7439"/>
    <w:rsid w:val="08BEFF12"/>
    <w:rsid w:val="08C7E89E"/>
    <w:rsid w:val="08CACEF9"/>
    <w:rsid w:val="090BDB9E"/>
    <w:rsid w:val="09309F39"/>
    <w:rsid w:val="093541DA"/>
    <w:rsid w:val="0979D598"/>
    <w:rsid w:val="09906391"/>
    <w:rsid w:val="09B020C0"/>
    <w:rsid w:val="09B09FDB"/>
    <w:rsid w:val="09B3D2B1"/>
    <w:rsid w:val="09B76414"/>
    <w:rsid w:val="09C5BE12"/>
    <w:rsid w:val="09D37D8D"/>
    <w:rsid w:val="09DCD53C"/>
    <w:rsid w:val="09F56621"/>
    <w:rsid w:val="09FC35F6"/>
    <w:rsid w:val="0A088413"/>
    <w:rsid w:val="0A1B4066"/>
    <w:rsid w:val="0A28636A"/>
    <w:rsid w:val="0A455CFC"/>
    <w:rsid w:val="0A67A792"/>
    <w:rsid w:val="0A68AA62"/>
    <w:rsid w:val="0A93F6FE"/>
    <w:rsid w:val="0A9B0377"/>
    <w:rsid w:val="0A9C6D13"/>
    <w:rsid w:val="0AAA16A9"/>
    <w:rsid w:val="0ACDA216"/>
    <w:rsid w:val="0AD81CF9"/>
    <w:rsid w:val="0AD85E8E"/>
    <w:rsid w:val="0AE5BAFC"/>
    <w:rsid w:val="0B031689"/>
    <w:rsid w:val="0B137148"/>
    <w:rsid w:val="0B1753D8"/>
    <w:rsid w:val="0B1DC7B3"/>
    <w:rsid w:val="0B26B942"/>
    <w:rsid w:val="0B2FA3D1"/>
    <w:rsid w:val="0B2FE74E"/>
    <w:rsid w:val="0B519CA1"/>
    <w:rsid w:val="0B79575D"/>
    <w:rsid w:val="0B87106B"/>
    <w:rsid w:val="0B8D796B"/>
    <w:rsid w:val="0BB2DFF8"/>
    <w:rsid w:val="0BB34E8A"/>
    <w:rsid w:val="0BB6F408"/>
    <w:rsid w:val="0BCD4370"/>
    <w:rsid w:val="0BDA9C64"/>
    <w:rsid w:val="0BE21039"/>
    <w:rsid w:val="0BF0E3C1"/>
    <w:rsid w:val="0BF158A4"/>
    <w:rsid w:val="0C02DA72"/>
    <w:rsid w:val="0C3DE70C"/>
    <w:rsid w:val="0C5DD7AA"/>
    <w:rsid w:val="0C7C45D6"/>
    <w:rsid w:val="0C88E5D4"/>
    <w:rsid w:val="0CA45F84"/>
    <w:rsid w:val="0CB98FA3"/>
    <w:rsid w:val="0CCBE27B"/>
    <w:rsid w:val="0CD7C201"/>
    <w:rsid w:val="0CE26AE5"/>
    <w:rsid w:val="0CE82C4F"/>
    <w:rsid w:val="0CF3C7D8"/>
    <w:rsid w:val="0D047F47"/>
    <w:rsid w:val="0D085780"/>
    <w:rsid w:val="0D1C170A"/>
    <w:rsid w:val="0D26BB3E"/>
    <w:rsid w:val="0D2DAD23"/>
    <w:rsid w:val="0D4E8773"/>
    <w:rsid w:val="0D625679"/>
    <w:rsid w:val="0DA91073"/>
    <w:rsid w:val="0DA977A8"/>
    <w:rsid w:val="0DB22DF6"/>
    <w:rsid w:val="0DB28BF1"/>
    <w:rsid w:val="0DB65255"/>
    <w:rsid w:val="0DC23F4F"/>
    <w:rsid w:val="0DC4C411"/>
    <w:rsid w:val="0DE77DBC"/>
    <w:rsid w:val="0E1435DE"/>
    <w:rsid w:val="0E20CC6B"/>
    <w:rsid w:val="0E2C388F"/>
    <w:rsid w:val="0E726475"/>
    <w:rsid w:val="0E7DFAD0"/>
    <w:rsid w:val="0E898700"/>
    <w:rsid w:val="0E8B50FB"/>
    <w:rsid w:val="0E92BB31"/>
    <w:rsid w:val="0E9E8EF4"/>
    <w:rsid w:val="0EA55C62"/>
    <w:rsid w:val="0EABD84E"/>
    <w:rsid w:val="0EB52BC1"/>
    <w:rsid w:val="0EB7102E"/>
    <w:rsid w:val="0EC76D8B"/>
    <w:rsid w:val="0EE31DB6"/>
    <w:rsid w:val="0EE8698F"/>
    <w:rsid w:val="0EF0F224"/>
    <w:rsid w:val="0EFC765A"/>
    <w:rsid w:val="0F143D32"/>
    <w:rsid w:val="0F3B480E"/>
    <w:rsid w:val="0F3E42AF"/>
    <w:rsid w:val="0F5657F8"/>
    <w:rsid w:val="0F59EE4E"/>
    <w:rsid w:val="0F649F7A"/>
    <w:rsid w:val="0F67F075"/>
    <w:rsid w:val="0FA93D11"/>
    <w:rsid w:val="0FB65DB1"/>
    <w:rsid w:val="0FC151FF"/>
    <w:rsid w:val="0FC95269"/>
    <w:rsid w:val="0FCC83C6"/>
    <w:rsid w:val="0FD34F0F"/>
    <w:rsid w:val="0FE17762"/>
    <w:rsid w:val="0FE97B99"/>
    <w:rsid w:val="0FF2B417"/>
    <w:rsid w:val="0FF9827D"/>
    <w:rsid w:val="10191BB9"/>
    <w:rsid w:val="1027623E"/>
    <w:rsid w:val="102E82FC"/>
    <w:rsid w:val="10350309"/>
    <w:rsid w:val="104BC40E"/>
    <w:rsid w:val="106A5941"/>
    <w:rsid w:val="10700067"/>
    <w:rsid w:val="1088B779"/>
    <w:rsid w:val="10A0AAC4"/>
    <w:rsid w:val="10D17A33"/>
    <w:rsid w:val="10DA6660"/>
    <w:rsid w:val="110F1385"/>
    <w:rsid w:val="1118DDDC"/>
    <w:rsid w:val="111D8EAD"/>
    <w:rsid w:val="1140461B"/>
    <w:rsid w:val="11495FC5"/>
    <w:rsid w:val="114AAE2B"/>
    <w:rsid w:val="115A01AA"/>
    <w:rsid w:val="115D8D95"/>
    <w:rsid w:val="115F72DE"/>
    <w:rsid w:val="11695946"/>
    <w:rsid w:val="1179E422"/>
    <w:rsid w:val="117E81A1"/>
    <w:rsid w:val="11818AF6"/>
    <w:rsid w:val="119C1170"/>
    <w:rsid w:val="11AD7A4B"/>
    <w:rsid w:val="11B25345"/>
    <w:rsid w:val="11CB5098"/>
    <w:rsid w:val="120FD0D7"/>
    <w:rsid w:val="122E5C00"/>
    <w:rsid w:val="12339AFB"/>
    <w:rsid w:val="123F6206"/>
    <w:rsid w:val="1241D048"/>
    <w:rsid w:val="12547492"/>
    <w:rsid w:val="1266938A"/>
    <w:rsid w:val="127E28DF"/>
    <w:rsid w:val="1299734B"/>
    <w:rsid w:val="129BF367"/>
    <w:rsid w:val="12BA5C66"/>
    <w:rsid w:val="12BC8F55"/>
    <w:rsid w:val="12CFCA83"/>
    <w:rsid w:val="12E074E3"/>
    <w:rsid w:val="12FA2C5C"/>
    <w:rsid w:val="131D5F74"/>
    <w:rsid w:val="1326ACAE"/>
    <w:rsid w:val="1356F6DD"/>
    <w:rsid w:val="135E2FE9"/>
    <w:rsid w:val="136B6657"/>
    <w:rsid w:val="136F54ED"/>
    <w:rsid w:val="138264F7"/>
    <w:rsid w:val="13893AB8"/>
    <w:rsid w:val="13A009E5"/>
    <w:rsid w:val="13B1639E"/>
    <w:rsid w:val="13B59F37"/>
    <w:rsid w:val="13F041B3"/>
    <w:rsid w:val="13F8FBE5"/>
    <w:rsid w:val="14329DA6"/>
    <w:rsid w:val="144DBFF8"/>
    <w:rsid w:val="145C2A2F"/>
    <w:rsid w:val="1473340B"/>
    <w:rsid w:val="147418F4"/>
    <w:rsid w:val="147CABD6"/>
    <w:rsid w:val="14B778DA"/>
    <w:rsid w:val="14C3A17E"/>
    <w:rsid w:val="14D63AF4"/>
    <w:rsid w:val="15265C8B"/>
    <w:rsid w:val="1527352D"/>
    <w:rsid w:val="152C9CE2"/>
    <w:rsid w:val="152CDAFE"/>
    <w:rsid w:val="154E942A"/>
    <w:rsid w:val="158506FD"/>
    <w:rsid w:val="158D209D"/>
    <w:rsid w:val="15AC99F2"/>
    <w:rsid w:val="15D79CA9"/>
    <w:rsid w:val="15EFB21C"/>
    <w:rsid w:val="16005C95"/>
    <w:rsid w:val="160109F4"/>
    <w:rsid w:val="163F2879"/>
    <w:rsid w:val="16AD4A8A"/>
    <w:rsid w:val="16B836C2"/>
    <w:rsid w:val="16C50412"/>
    <w:rsid w:val="16D067D3"/>
    <w:rsid w:val="170EB031"/>
    <w:rsid w:val="1715B802"/>
    <w:rsid w:val="1738B7F6"/>
    <w:rsid w:val="177245CE"/>
    <w:rsid w:val="17882F15"/>
    <w:rsid w:val="178BDB27"/>
    <w:rsid w:val="1791210D"/>
    <w:rsid w:val="17999393"/>
    <w:rsid w:val="179F410D"/>
    <w:rsid w:val="17B0A425"/>
    <w:rsid w:val="17B94268"/>
    <w:rsid w:val="17C99728"/>
    <w:rsid w:val="17DC0F84"/>
    <w:rsid w:val="17DD5508"/>
    <w:rsid w:val="17F59AD2"/>
    <w:rsid w:val="17FE0C7B"/>
    <w:rsid w:val="18091192"/>
    <w:rsid w:val="1810002C"/>
    <w:rsid w:val="181EFC83"/>
    <w:rsid w:val="185FB96E"/>
    <w:rsid w:val="18798CA1"/>
    <w:rsid w:val="187B8CDB"/>
    <w:rsid w:val="18A0C600"/>
    <w:rsid w:val="18A16D1F"/>
    <w:rsid w:val="18AE7AD9"/>
    <w:rsid w:val="18BAD8B7"/>
    <w:rsid w:val="18DC66BD"/>
    <w:rsid w:val="18E07A33"/>
    <w:rsid w:val="18E3A897"/>
    <w:rsid w:val="18ED9B4A"/>
    <w:rsid w:val="18FE44B5"/>
    <w:rsid w:val="18FE8793"/>
    <w:rsid w:val="190788C6"/>
    <w:rsid w:val="190921A2"/>
    <w:rsid w:val="1916366F"/>
    <w:rsid w:val="19243FAA"/>
    <w:rsid w:val="1929C80F"/>
    <w:rsid w:val="192F5396"/>
    <w:rsid w:val="1931EAFF"/>
    <w:rsid w:val="1934C15B"/>
    <w:rsid w:val="194BEB48"/>
    <w:rsid w:val="194E71B7"/>
    <w:rsid w:val="196977A8"/>
    <w:rsid w:val="196C46A9"/>
    <w:rsid w:val="197B1AE0"/>
    <w:rsid w:val="1998AAF4"/>
    <w:rsid w:val="199A74F3"/>
    <w:rsid w:val="19A0993D"/>
    <w:rsid w:val="19AF9690"/>
    <w:rsid w:val="19D2A7D3"/>
    <w:rsid w:val="19DB789A"/>
    <w:rsid w:val="19DF5337"/>
    <w:rsid w:val="19E82C7D"/>
    <w:rsid w:val="19F291AE"/>
    <w:rsid w:val="19FB7DA8"/>
    <w:rsid w:val="1A026003"/>
    <w:rsid w:val="1A041535"/>
    <w:rsid w:val="1A05061B"/>
    <w:rsid w:val="1A1B4D8B"/>
    <w:rsid w:val="1A1F8363"/>
    <w:rsid w:val="1A2F30CE"/>
    <w:rsid w:val="1A7953C5"/>
    <w:rsid w:val="1AA7F7F6"/>
    <w:rsid w:val="1AD92AE9"/>
    <w:rsid w:val="1ADBD60C"/>
    <w:rsid w:val="1AE15642"/>
    <w:rsid w:val="1AF3FBAA"/>
    <w:rsid w:val="1B0B97D4"/>
    <w:rsid w:val="1B0FCCC0"/>
    <w:rsid w:val="1B1F36C6"/>
    <w:rsid w:val="1B519E45"/>
    <w:rsid w:val="1B592C2C"/>
    <w:rsid w:val="1B74A571"/>
    <w:rsid w:val="1B7AA76C"/>
    <w:rsid w:val="1B7BFA1C"/>
    <w:rsid w:val="1B96AB2A"/>
    <w:rsid w:val="1B97F518"/>
    <w:rsid w:val="1B9FCC20"/>
    <w:rsid w:val="1BB3B89C"/>
    <w:rsid w:val="1BC195FA"/>
    <w:rsid w:val="1BC95929"/>
    <w:rsid w:val="1BD6EDE6"/>
    <w:rsid w:val="1BE864F0"/>
    <w:rsid w:val="1C0C17D3"/>
    <w:rsid w:val="1C0EC49E"/>
    <w:rsid w:val="1C100894"/>
    <w:rsid w:val="1C2290A7"/>
    <w:rsid w:val="1C22F785"/>
    <w:rsid w:val="1C2CF40E"/>
    <w:rsid w:val="1C4FC5CD"/>
    <w:rsid w:val="1C6E921F"/>
    <w:rsid w:val="1C71E5FE"/>
    <w:rsid w:val="1C78A9E7"/>
    <w:rsid w:val="1C78FECD"/>
    <w:rsid w:val="1C7E7EC3"/>
    <w:rsid w:val="1C87AC4C"/>
    <w:rsid w:val="1C9F70E6"/>
    <w:rsid w:val="1CA1E775"/>
    <w:rsid w:val="1CAE660A"/>
    <w:rsid w:val="1CB14FC4"/>
    <w:rsid w:val="1CC2D889"/>
    <w:rsid w:val="1CC694E9"/>
    <w:rsid w:val="1CEAD698"/>
    <w:rsid w:val="1D0EB224"/>
    <w:rsid w:val="1D14029F"/>
    <w:rsid w:val="1D34116D"/>
    <w:rsid w:val="1D387372"/>
    <w:rsid w:val="1D5CEE86"/>
    <w:rsid w:val="1D600C7F"/>
    <w:rsid w:val="1D689620"/>
    <w:rsid w:val="1D83AEEB"/>
    <w:rsid w:val="1D8C79D7"/>
    <w:rsid w:val="1D8E84B6"/>
    <w:rsid w:val="1DA24345"/>
    <w:rsid w:val="1DABB96E"/>
    <w:rsid w:val="1DAEDAFE"/>
    <w:rsid w:val="1E364919"/>
    <w:rsid w:val="1E53404D"/>
    <w:rsid w:val="1E5F7888"/>
    <w:rsid w:val="1E6C4CF8"/>
    <w:rsid w:val="1EB62C26"/>
    <w:rsid w:val="1EE3D954"/>
    <w:rsid w:val="1EEB0F89"/>
    <w:rsid w:val="1EF7B8E2"/>
    <w:rsid w:val="1F17A6A5"/>
    <w:rsid w:val="1F3F2125"/>
    <w:rsid w:val="1F477291"/>
    <w:rsid w:val="1F6340A4"/>
    <w:rsid w:val="1F6AF591"/>
    <w:rsid w:val="1F8AD124"/>
    <w:rsid w:val="1F8D4C89"/>
    <w:rsid w:val="1F930916"/>
    <w:rsid w:val="1F939137"/>
    <w:rsid w:val="1FA07A6E"/>
    <w:rsid w:val="1FAB7490"/>
    <w:rsid w:val="1FABA0E8"/>
    <w:rsid w:val="1FB8D2B8"/>
    <w:rsid w:val="1FBDF65A"/>
    <w:rsid w:val="1FC3726E"/>
    <w:rsid w:val="1FC4FF6C"/>
    <w:rsid w:val="1FE417A3"/>
    <w:rsid w:val="1FEFCF45"/>
    <w:rsid w:val="1FF61949"/>
    <w:rsid w:val="2002D077"/>
    <w:rsid w:val="2005C3AE"/>
    <w:rsid w:val="2015C98F"/>
    <w:rsid w:val="201DE59D"/>
    <w:rsid w:val="2021B414"/>
    <w:rsid w:val="20252BF4"/>
    <w:rsid w:val="202CF169"/>
    <w:rsid w:val="2041C894"/>
    <w:rsid w:val="20754CEF"/>
    <w:rsid w:val="20B85965"/>
    <w:rsid w:val="20CF7FE3"/>
    <w:rsid w:val="20D37309"/>
    <w:rsid w:val="210F051B"/>
    <w:rsid w:val="21395D91"/>
    <w:rsid w:val="214EAE59"/>
    <w:rsid w:val="2165A219"/>
    <w:rsid w:val="216F837A"/>
    <w:rsid w:val="217712EB"/>
    <w:rsid w:val="21AC6E6F"/>
    <w:rsid w:val="21D593CC"/>
    <w:rsid w:val="21E762C4"/>
    <w:rsid w:val="21F05EF3"/>
    <w:rsid w:val="221F12E7"/>
    <w:rsid w:val="22335CC0"/>
    <w:rsid w:val="223C511C"/>
    <w:rsid w:val="223F9AB5"/>
    <w:rsid w:val="225A8479"/>
    <w:rsid w:val="225DA09C"/>
    <w:rsid w:val="225FE6A9"/>
    <w:rsid w:val="2279B505"/>
    <w:rsid w:val="2293EA66"/>
    <w:rsid w:val="2293EB2E"/>
    <w:rsid w:val="2295FD48"/>
    <w:rsid w:val="22AB4857"/>
    <w:rsid w:val="22B83847"/>
    <w:rsid w:val="22D000A2"/>
    <w:rsid w:val="22D874DE"/>
    <w:rsid w:val="22DECC05"/>
    <w:rsid w:val="22FBA822"/>
    <w:rsid w:val="22FD33AB"/>
    <w:rsid w:val="230BD17E"/>
    <w:rsid w:val="2319350F"/>
    <w:rsid w:val="232BF48F"/>
    <w:rsid w:val="2331523F"/>
    <w:rsid w:val="2345E087"/>
    <w:rsid w:val="23497F55"/>
    <w:rsid w:val="2352C63C"/>
    <w:rsid w:val="23589C6F"/>
    <w:rsid w:val="23680F1F"/>
    <w:rsid w:val="2398E12F"/>
    <w:rsid w:val="23AF11A9"/>
    <w:rsid w:val="23B663AE"/>
    <w:rsid w:val="23C0D22B"/>
    <w:rsid w:val="23C3BD12"/>
    <w:rsid w:val="23CC7E9F"/>
    <w:rsid w:val="23D38158"/>
    <w:rsid w:val="23DCBA5A"/>
    <w:rsid w:val="23E77E02"/>
    <w:rsid w:val="240197CD"/>
    <w:rsid w:val="24035D53"/>
    <w:rsid w:val="24147C46"/>
    <w:rsid w:val="24148150"/>
    <w:rsid w:val="2417CBD6"/>
    <w:rsid w:val="241A6B22"/>
    <w:rsid w:val="2428BA51"/>
    <w:rsid w:val="24327F52"/>
    <w:rsid w:val="24467EC8"/>
    <w:rsid w:val="245908F9"/>
    <w:rsid w:val="245D0F44"/>
    <w:rsid w:val="246947C8"/>
    <w:rsid w:val="2499B316"/>
    <w:rsid w:val="24ABF6EB"/>
    <w:rsid w:val="24AD1C6D"/>
    <w:rsid w:val="24B38F05"/>
    <w:rsid w:val="24B79CCC"/>
    <w:rsid w:val="24B7B3FE"/>
    <w:rsid w:val="24BD5397"/>
    <w:rsid w:val="24C5599B"/>
    <w:rsid w:val="24EB15D7"/>
    <w:rsid w:val="2516B3D7"/>
    <w:rsid w:val="251E6618"/>
    <w:rsid w:val="252C8A3D"/>
    <w:rsid w:val="252E0A18"/>
    <w:rsid w:val="2543E7BE"/>
    <w:rsid w:val="254C1626"/>
    <w:rsid w:val="254C2752"/>
    <w:rsid w:val="256DC87B"/>
    <w:rsid w:val="256E0234"/>
    <w:rsid w:val="257A70F0"/>
    <w:rsid w:val="257B845A"/>
    <w:rsid w:val="258C540F"/>
    <w:rsid w:val="258D6A58"/>
    <w:rsid w:val="259276B4"/>
    <w:rsid w:val="25B468A0"/>
    <w:rsid w:val="25DD8270"/>
    <w:rsid w:val="25E8E89D"/>
    <w:rsid w:val="25F065B2"/>
    <w:rsid w:val="25FFE4C1"/>
    <w:rsid w:val="26021DD7"/>
    <w:rsid w:val="2667F5B9"/>
    <w:rsid w:val="26876AF5"/>
    <w:rsid w:val="268CC166"/>
    <w:rsid w:val="26A16B2B"/>
    <w:rsid w:val="26ABA1C9"/>
    <w:rsid w:val="26C59F62"/>
    <w:rsid w:val="26FDAC21"/>
    <w:rsid w:val="2724095C"/>
    <w:rsid w:val="272879C3"/>
    <w:rsid w:val="272EC243"/>
    <w:rsid w:val="27371DB6"/>
    <w:rsid w:val="273FCD46"/>
    <w:rsid w:val="27495B91"/>
    <w:rsid w:val="275D35D4"/>
    <w:rsid w:val="276770FE"/>
    <w:rsid w:val="27679380"/>
    <w:rsid w:val="2767E826"/>
    <w:rsid w:val="2770B86F"/>
    <w:rsid w:val="279141DB"/>
    <w:rsid w:val="27ADDD0C"/>
    <w:rsid w:val="27C11B8E"/>
    <w:rsid w:val="27D6CBA1"/>
    <w:rsid w:val="27E4E0EE"/>
    <w:rsid w:val="27ECA308"/>
    <w:rsid w:val="27EDBDA8"/>
    <w:rsid w:val="27F934D2"/>
    <w:rsid w:val="27FB752A"/>
    <w:rsid w:val="2818C659"/>
    <w:rsid w:val="281EB97F"/>
    <w:rsid w:val="284993D4"/>
    <w:rsid w:val="285B4266"/>
    <w:rsid w:val="2871F245"/>
    <w:rsid w:val="2876E342"/>
    <w:rsid w:val="28824063"/>
    <w:rsid w:val="28B151B8"/>
    <w:rsid w:val="28B5E502"/>
    <w:rsid w:val="28CF0603"/>
    <w:rsid w:val="28FEDC51"/>
    <w:rsid w:val="2917DF3D"/>
    <w:rsid w:val="29262906"/>
    <w:rsid w:val="293B7B7A"/>
    <w:rsid w:val="295FA0A8"/>
    <w:rsid w:val="29702687"/>
    <w:rsid w:val="29779840"/>
    <w:rsid w:val="297E4D3E"/>
    <w:rsid w:val="29804FE1"/>
    <w:rsid w:val="29868816"/>
    <w:rsid w:val="29942F70"/>
    <w:rsid w:val="29B3C6B7"/>
    <w:rsid w:val="29C747FE"/>
    <w:rsid w:val="29D1EA6F"/>
    <w:rsid w:val="29D61549"/>
    <w:rsid w:val="29ED2732"/>
    <w:rsid w:val="29F34BE4"/>
    <w:rsid w:val="2A138153"/>
    <w:rsid w:val="2A15BD19"/>
    <w:rsid w:val="2A1D7E49"/>
    <w:rsid w:val="2A2484CB"/>
    <w:rsid w:val="2A4935C0"/>
    <w:rsid w:val="2A515B24"/>
    <w:rsid w:val="2A61286F"/>
    <w:rsid w:val="2A6B9423"/>
    <w:rsid w:val="2A9DEEE7"/>
    <w:rsid w:val="2AB4F721"/>
    <w:rsid w:val="2AD51B82"/>
    <w:rsid w:val="2AECA4CC"/>
    <w:rsid w:val="2B27178B"/>
    <w:rsid w:val="2B27B601"/>
    <w:rsid w:val="2B2B1C0F"/>
    <w:rsid w:val="2B2CE741"/>
    <w:rsid w:val="2B309852"/>
    <w:rsid w:val="2B51B1B2"/>
    <w:rsid w:val="2B72F725"/>
    <w:rsid w:val="2B8BBC9A"/>
    <w:rsid w:val="2B9706CE"/>
    <w:rsid w:val="2BAB7D9C"/>
    <w:rsid w:val="2BD84A8E"/>
    <w:rsid w:val="2BDD6197"/>
    <w:rsid w:val="2BEB5038"/>
    <w:rsid w:val="2C01ADE1"/>
    <w:rsid w:val="2C020DC5"/>
    <w:rsid w:val="2C1DBDEA"/>
    <w:rsid w:val="2C2721E9"/>
    <w:rsid w:val="2C3CA85D"/>
    <w:rsid w:val="2C51906B"/>
    <w:rsid w:val="2C5E2E6F"/>
    <w:rsid w:val="2C71A6DD"/>
    <w:rsid w:val="2C9960FC"/>
    <w:rsid w:val="2C9FCFD1"/>
    <w:rsid w:val="2CB147A2"/>
    <w:rsid w:val="2CB19B6D"/>
    <w:rsid w:val="2CC42C36"/>
    <w:rsid w:val="2CC812CA"/>
    <w:rsid w:val="2CE33025"/>
    <w:rsid w:val="2CF9E011"/>
    <w:rsid w:val="2D0F8AF8"/>
    <w:rsid w:val="2D3DC22E"/>
    <w:rsid w:val="2D5D5C40"/>
    <w:rsid w:val="2D67C846"/>
    <w:rsid w:val="2DAC547D"/>
    <w:rsid w:val="2DD34512"/>
    <w:rsid w:val="2DD62FEA"/>
    <w:rsid w:val="2DFD2FA6"/>
    <w:rsid w:val="2E0A6363"/>
    <w:rsid w:val="2E0E2424"/>
    <w:rsid w:val="2E261AB0"/>
    <w:rsid w:val="2E3015C5"/>
    <w:rsid w:val="2E37AEDB"/>
    <w:rsid w:val="2E37E841"/>
    <w:rsid w:val="2E3A414E"/>
    <w:rsid w:val="2E3AF4E6"/>
    <w:rsid w:val="2E4885E9"/>
    <w:rsid w:val="2E6959FF"/>
    <w:rsid w:val="2E7A9E5F"/>
    <w:rsid w:val="2E84629E"/>
    <w:rsid w:val="2E847515"/>
    <w:rsid w:val="2E9DD193"/>
    <w:rsid w:val="2EB5E938"/>
    <w:rsid w:val="2EB829FB"/>
    <w:rsid w:val="2EBDA456"/>
    <w:rsid w:val="2EC4C97A"/>
    <w:rsid w:val="2ECA8AB5"/>
    <w:rsid w:val="2ECF92B8"/>
    <w:rsid w:val="2ECFA6C3"/>
    <w:rsid w:val="2ED4267D"/>
    <w:rsid w:val="2F151C5E"/>
    <w:rsid w:val="2F33367E"/>
    <w:rsid w:val="2F422812"/>
    <w:rsid w:val="2F4676A5"/>
    <w:rsid w:val="2F732EC5"/>
    <w:rsid w:val="2F7699AD"/>
    <w:rsid w:val="2F8C41BD"/>
    <w:rsid w:val="2F9A6DEF"/>
    <w:rsid w:val="2FA3F78C"/>
    <w:rsid w:val="2FC39FF3"/>
    <w:rsid w:val="2FCAA70B"/>
    <w:rsid w:val="2FF188D6"/>
    <w:rsid w:val="301308C9"/>
    <w:rsid w:val="30137F95"/>
    <w:rsid w:val="301975BA"/>
    <w:rsid w:val="301B9B06"/>
    <w:rsid w:val="30227A2D"/>
    <w:rsid w:val="30289816"/>
    <w:rsid w:val="30553FE9"/>
    <w:rsid w:val="305C58D3"/>
    <w:rsid w:val="3073030E"/>
    <w:rsid w:val="309D7EA1"/>
    <w:rsid w:val="30B4E752"/>
    <w:rsid w:val="30D0884D"/>
    <w:rsid w:val="30DECF15"/>
    <w:rsid w:val="3107FE2A"/>
    <w:rsid w:val="314AA5C7"/>
    <w:rsid w:val="31518AA5"/>
    <w:rsid w:val="3168F843"/>
    <w:rsid w:val="31844398"/>
    <w:rsid w:val="31A53BDC"/>
    <w:rsid w:val="31AE6546"/>
    <w:rsid w:val="31B16E70"/>
    <w:rsid w:val="31BD6577"/>
    <w:rsid w:val="31E27655"/>
    <w:rsid w:val="32105B9D"/>
    <w:rsid w:val="322B9130"/>
    <w:rsid w:val="3261360E"/>
    <w:rsid w:val="327AAF26"/>
    <w:rsid w:val="3280FD26"/>
    <w:rsid w:val="32875A85"/>
    <w:rsid w:val="328EE66C"/>
    <w:rsid w:val="32998ED1"/>
    <w:rsid w:val="32C9876C"/>
    <w:rsid w:val="32D481BD"/>
    <w:rsid w:val="32DEAFA2"/>
    <w:rsid w:val="32E4C7DC"/>
    <w:rsid w:val="32EDD518"/>
    <w:rsid w:val="32F7823A"/>
    <w:rsid w:val="330BFCC8"/>
    <w:rsid w:val="3318F832"/>
    <w:rsid w:val="331C879E"/>
    <w:rsid w:val="331FBCA4"/>
    <w:rsid w:val="33219D7C"/>
    <w:rsid w:val="334379B2"/>
    <w:rsid w:val="336EACC8"/>
    <w:rsid w:val="3372DB27"/>
    <w:rsid w:val="3386D5D5"/>
    <w:rsid w:val="338D6CC2"/>
    <w:rsid w:val="33986FE0"/>
    <w:rsid w:val="339CBC3F"/>
    <w:rsid w:val="33A535E6"/>
    <w:rsid w:val="33AD80F9"/>
    <w:rsid w:val="33C6F17C"/>
    <w:rsid w:val="33D678A7"/>
    <w:rsid w:val="33DDE2BD"/>
    <w:rsid w:val="33DDEE32"/>
    <w:rsid w:val="34069028"/>
    <w:rsid w:val="3409B90A"/>
    <w:rsid w:val="341A0B9F"/>
    <w:rsid w:val="34260F20"/>
    <w:rsid w:val="342F08D5"/>
    <w:rsid w:val="3451874D"/>
    <w:rsid w:val="3454E784"/>
    <w:rsid w:val="34633FB0"/>
    <w:rsid w:val="347438D5"/>
    <w:rsid w:val="34808B0E"/>
    <w:rsid w:val="348C6720"/>
    <w:rsid w:val="34B2CAC9"/>
    <w:rsid w:val="34CD1F06"/>
    <w:rsid w:val="34ED8E2F"/>
    <w:rsid w:val="34FD1590"/>
    <w:rsid w:val="35051186"/>
    <w:rsid w:val="350F31F0"/>
    <w:rsid w:val="3518E646"/>
    <w:rsid w:val="351AC2FB"/>
    <w:rsid w:val="3531DCCE"/>
    <w:rsid w:val="3536C45B"/>
    <w:rsid w:val="3536F79F"/>
    <w:rsid w:val="35484346"/>
    <w:rsid w:val="355459C5"/>
    <w:rsid w:val="355E9308"/>
    <w:rsid w:val="35636265"/>
    <w:rsid w:val="3564D5A7"/>
    <w:rsid w:val="358BCCA5"/>
    <w:rsid w:val="358CE284"/>
    <w:rsid w:val="35BB2224"/>
    <w:rsid w:val="35C91F36"/>
    <w:rsid w:val="35D70D08"/>
    <w:rsid w:val="35F3E3B1"/>
    <w:rsid w:val="35F45C5A"/>
    <w:rsid w:val="35F8E03D"/>
    <w:rsid w:val="36055E45"/>
    <w:rsid w:val="360567B9"/>
    <w:rsid w:val="360E2F4B"/>
    <w:rsid w:val="363FD6AC"/>
    <w:rsid w:val="3647F8DF"/>
    <w:rsid w:val="3662DE6F"/>
    <w:rsid w:val="36646891"/>
    <w:rsid w:val="36809F3F"/>
    <w:rsid w:val="36A1C3BE"/>
    <w:rsid w:val="36AF703D"/>
    <w:rsid w:val="36B6041E"/>
    <w:rsid w:val="36C3D800"/>
    <w:rsid w:val="36C78A79"/>
    <w:rsid w:val="36C893D0"/>
    <w:rsid w:val="36CA02C8"/>
    <w:rsid w:val="36E70D53"/>
    <w:rsid w:val="3711D7B6"/>
    <w:rsid w:val="371C6FE0"/>
    <w:rsid w:val="371EC12E"/>
    <w:rsid w:val="3723416C"/>
    <w:rsid w:val="3723911B"/>
    <w:rsid w:val="372688C3"/>
    <w:rsid w:val="37357BB0"/>
    <w:rsid w:val="37372A0A"/>
    <w:rsid w:val="3737AB68"/>
    <w:rsid w:val="3742FE43"/>
    <w:rsid w:val="374ACD08"/>
    <w:rsid w:val="3761436B"/>
    <w:rsid w:val="37747E7C"/>
    <w:rsid w:val="378C4277"/>
    <w:rsid w:val="378CDEC3"/>
    <w:rsid w:val="37942658"/>
    <w:rsid w:val="379F0015"/>
    <w:rsid w:val="37A4BB16"/>
    <w:rsid w:val="37C3DE72"/>
    <w:rsid w:val="383134C4"/>
    <w:rsid w:val="38355E12"/>
    <w:rsid w:val="38454777"/>
    <w:rsid w:val="3850E7FB"/>
    <w:rsid w:val="38539F1D"/>
    <w:rsid w:val="3879EB07"/>
    <w:rsid w:val="3889D203"/>
    <w:rsid w:val="38921339"/>
    <w:rsid w:val="38979371"/>
    <w:rsid w:val="3897A657"/>
    <w:rsid w:val="38BD14A1"/>
    <w:rsid w:val="38D1EE4B"/>
    <w:rsid w:val="38DC39CF"/>
    <w:rsid w:val="38E3A6BD"/>
    <w:rsid w:val="38F0E71E"/>
    <w:rsid w:val="38FA34CB"/>
    <w:rsid w:val="39134C2C"/>
    <w:rsid w:val="3915C157"/>
    <w:rsid w:val="3915C6C8"/>
    <w:rsid w:val="391BC8FE"/>
    <w:rsid w:val="39461D1F"/>
    <w:rsid w:val="394C4E92"/>
    <w:rsid w:val="394F48A6"/>
    <w:rsid w:val="39716821"/>
    <w:rsid w:val="397A3561"/>
    <w:rsid w:val="397A9CB7"/>
    <w:rsid w:val="3980CFA9"/>
    <w:rsid w:val="398BEA3B"/>
    <w:rsid w:val="398D4BFC"/>
    <w:rsid w:val="399612A6"/>
    <w:rsid w:val="39B6EAFC"/>
    <w:rsid w:val="39C7DBAE"/>
    <w:rsid w:val="39DEC52F"/>
    <w:rsid w:val="39DFD10E"/>
    <w:rsid w:val="39E90C10"/>
    <w:rsid w:val="3A19250F"/>
    <w:rsid w:val="3A604D72"/>
    <w:rsid w:val="3A60E745"/>
    <w:rsid w:val="3A68E1DD"/>
    <w:rsid w:val="3A965D20"/>
    <w:rsid w:val="3A9F2451"/>
    <w:rsid w:val="3AA33B8E"/>
    <w:rsid w:val="3AB2D241"/>
    <w:rsid w:val="3AD821FA"/>
    <w:rsid w:val="3B17A8AD"/>
    <w:rsid w:val="3B196FAF"/>
    <w:rsid w:val="3B270B83"/>
    <w:rsid w:val="3B2AF994"/>
    <w:rsid w:val="3B304FE6"/>
    <w:rsid w:val="3B426065"/>
    <w:rsid w:val="3B4A79EF"/>
    <w:rsid w:val="3B68F870"/>
    <w:rsid w:val="3B730C57"/>
    <w:rsid w:val="3B7B48D2"/>
    <w:rsid w:val="3B88E45D"/>
    <w:rsid w:val="3B8C1E27"/>
    <w:rsid w:val="3B8EE72F"/>
    <w:rsid w:val="3B9007B4"/>
    <w:rsid w:val="3BAED755"/>
    <w:rsid w:val="3BB03C21"/>
    <w:rsid w:val="3BC376C3"/>
    <w:rsid w:val="3BC8C45D"/>
    <w:rsid w:val="3BD06C3B"/>
    <w:rsid w:val="3BF3DA84"/>
    <w:rsid w:val="3BFAA468"/>
    <w:rsid w:val="3C04DF3C"/>
    <w:rsid w:val="3C255E48"/>
    <w:rsid w:val="3C2B5143"/>
    <w:rsid w:val="3C4D550A"/>
    <w:rsid w:val="3C628C4C"/>
    <w:rsid w:val="3C813C4E"/>
    <w:rsid w:val="3C878041"/>
    <w:rsid w:val="3C90F588"/>
    <w:rsid w:val="3CA216C2"/>
    <w:rsid w:val="3CB265CE"/>
    <w:rsid w:val="3CBD4E14"/>
    <w:rsid w:val="3CE14DA6"/>
    <w:rsid w:val="3CE2E559"/>
    <w:rsid w:val="3CE30EF5"/>
    <w:rsid w:val="3D06F1F8"/>
    <w:rsid w:val="3D1B3CD6"/>
    <w:rsid w:val="3D237085"/>
    <w:rsid w:val="3D2F2A9A"/>
    <w:rsid w:val="3D4BE3B5"/>
    <w:rsid w:val="3D645308"/>
    <w:rsid w:val="3D8603F8"/>
    <w:rsid w:val="3D86B5B8"/>
    <w:rsid w:val="3D8DBE7D"/>
    <w:rsid w:val="3D945AF1"/>
    <w:rsid w:val="3DB597D8"/>
    <w:rsid w:val="3DB8C352"/>
    <w:rsid w:val="3DBE3B0E"/>
    <w:rsid w:val="3DC41C3E"/>
    <w:rsid w:val="3DCDB1DB"/>
    <w:rsid w:val="3DD51CD8"/>
    <w:rsid w:val="3DDC7ED9"/>
    <w:rsid w:val="3E13030B"/>
    <w:rsid w:val="3E15D832"/>
    <w:rsid w:val="3E32D736"/>
    <w:rsid w:val="3E47FD51"/>
    <w:rsid w:val="3E5986E4"/>
    <w:rsid w:val="3E5C51A5"/>
    <w:rsid w:val="3E602115"/>
    <w:rsid w:val="3E60E014"/>
    <w:rsid w:val="3E61DEED"/>
    <w:rsid w:val="3E63DE6F"/>
    <w:rsid w:val="3E727558"/>
    <w:rsid w:val="3E809C82"/>
    <w:rsid w:val="3E9E1D13"/>
    <w:rsid w:val="3ECE0A6C"/>
    <w:rsid w:val="3ECFED7A"/>
    <w:rsid w:val="3ED722B8"/>
    <w:rsid w:val="3EFAC850"/>
    <w:rsid w:val="3F05D00F"/>
    <w:rsid w:val="3F0A7958"/>
    <w:rsid w:val="3F1B3086"/>
    <w:rsid w:val="3F1FCD70"/>
    <w:rsid w:val="3F308BEC"/>
    <w:rsid w:val="3F463525"/>
    <w:rsid w:val="3F4979C1"/>
    <w:rsid w:val="3F5776A1"/>
    <w:rsid w:val="3F6382E4"/>
    <w:rsid w:val="3F82B53C"/>
    <w:rsid w:val="3F87F750"/>
    <w:rsid w:val="3FA44045"/>
    <w:rsid w:val="3FC132EB"/>
    <w:rsid w:val="4026D691"/>
    <w:rsid w:val="4038AB9A"/>
    <w:rsid w:val="404734AC"/>
    <w:rsid w:val="404DB1E6"/>
    <w:rsid w:val="4070AC05"/>
    <w:rsid w:val="408A15EA"/>
    <w:rsid w:val="4093F308"/>
    <w:rsid w:val="4099FA91"/>
    <w:rsid w:val="409E0149"/>
    <w:rsid w:val="40B6FF33"/>
    <w:rsid w:val="40E38C51"/>
    <w:rsid w:val="40E86D60"/>
    <w:rsid w:val="40F81BF8"/>
    <w:rsid w:val="4104BB25"/>
    <w:rsid w:val="41059145"/>
    <w:rsid w:val="411725EB"/>
    <w:rsid w:val="411D1FAF"/>
    <w:rsid w:val="411DF873"/>
    <w:rsid w:val="413D6F6B"/>
    <w:rsid w:val="41543949"/>
    <w:rsid w:val="4154CBF1"/>
    <w:rsid w:val="4167324E"/>
    <w:rsid w:val="416CD148"/>
    <w:rsid w:val="419B0E01"/>
    <w:rsid w:val="41A93531"/>
    <w:rsid w:val="41AE415C"/>
    <w:rsid w:val="41B67FFF"/>
    <w:rsid w:val="41B7A1B6"/>
    <w:rsid w:val="41B98E34"/>
    <w:rsid w:val="41F4586D"/>
    <w:rsid w:val="41F48682"/>
    <w:rsid w:val="420B47CA"/>
    <w:rsid w:val="420EF00F"/>
    <w:rsid w:val="42118E16"/>
    <w:rsid w:val="4218B301"/>
    <w:rsid w:val="4222175F"/>
    <w:rsid w:val="422EDEBF"/>
    <w:rsid w:val="42332485"/>
    <w:rsid w:val="423C36C0"/>
    <w:rsid w:val="426DD829"/>
    <w:rsid w:val="4274B8BE"/>
    <w:rsid w:val="428A1130"/>
    <w:rsid w:val="42B1C808"/>
    <w:rsid w:val="42B6FC57"/>
    <w:rsid w:val="42D33869"/>
    <w:rsid w:val="42DBF7BB"/>
    <w:rsid w:val="42E93BFA"/>
    <w:rsid w:val="42E9F6CB"/>
    <w:rsid w:val="42F39598"/>
    <w:rsid w:val="43082245"/>
    <w:rsid w:val="431790AE"/>
    <w:rsid w:val="4320A6B7"/>
    <w:rsid w:val="43362303"/>
    <w:rsid w:val="43434052"/>
    <w:rsid w:val="43450700"/>
    <w:rsid w:val="43471728"/>
    <w:rsid w:val="435B52AF"/>
    <w:rsid w:val="4363B856"/>
    <w:rsid w:val="437C17A3"/>
    <w:rsid w:val="439AFEF4"/>
    <w:rsid w:val="43BDE453"/>
    <w:rsid w:val="43BE37B9"/>
    <w:rsid w:val="43E4FCEA"/>
    <w:rsid w:val="43EB5B15"/>
    <w:rsid w:val="43F5BDF0"/>
    <w:rsid w:val="43F5FAA3"/>
    <w:rsid w:val="44276556"/>
    <w:rsid w:val="4428586A"/>
    <w:rsid w:val="44367B24"/>
    <w:rsid w:val="4455D2C0"/>
    <w:rsid w:val="44626C64"/>
    <w:rsid w:val="44723F03"/>
    <w:rsid w:val="447A762D"/>
    <w:rsid w:val="447B8CE2"/>
    <w:rsid w:val="447F4B99"/>
    <w:rsid w:val="44886461"/>
    <w:rsid w:val="44ABA819"/>
    <w:rsid w:val="44B3F547"/>
    <w:rsid w:val="44DAF358"/>
    <w:rsid w:val="44E4594B"/>
    <w:rsid w:val="44E9718F"/>
    <w:rsid w:val="44F51453"/>
    <w:rsid w:val="44FE356A"/>
    <w:rsid w:val="45026D3A"/>
    <w:rsid w:val="4508C4CB"/>
    <w:rsid w:val="45322CF4"/>
    <w:rsid w:val="4557DF6A"/>
    <w:rsid w:val="4575D9A8"/>
    <w:rsid w:val="45779EA8"/>
    <w:rsid w:val="459FA6DD"/>
    <w:rsid w:val="45A0708A"/>
    <w:rsid w:val="45DD35EF"/>
    <w:rsid w:val="45EDFC7E"/>
    <w:rsid w:val="4628DC69"/>
    <w:rsid w:val="462E5264"/>
    <w:rsid w:val="46415BB6"/>
    <w:rsid w:val="467181E2"/>
    <w:rsid w:val="4676E6F5"/>
    <w:rsid w:val="4683700B"/>
    <w:rsid w:val="468D6943"/>
    <w:rsid w:val="46914C18"/>
    <w:rsid w:val="4698CE54"/>
    <w:rsid w:val="469E8130"/>
    <w:rsid w:val="46C3AC08"/>
    <w:rsid w:val="46D53428"/>
    <w:rsid w:val="46D74D3C"/>
    <w:rsid w:val="46EC7743"/>
    <w:rsid w:val="471CD4B9"/>
    <w:rsid w:val="472C7DCB"/>
    <w:rsid w:val="4746DC62"/>
    <w:rsid w:val="4748F542"/>
    <w:rsid w:val="4766EF54"/>
    <w:rsid w:val="477ABB87"/>
    <w:rsid w:val="477E6C97"/>
    <w:rsid w:val="478234B0"/>
    <w:rsid w:val="47983491"/>
    <w:rsid w:val="47988704"/>
    <w:rsid w:val="47A0A452"/>
    <w:rsid w:val="47AA8E33"/>
    <w:rsid w:val="47B86E2E"/>
    <w:rsid w:val="47BF6F83"/>
    <w:rsid w:val="47DDD072"/>
    <w:rsid w:val="47E35646"/>
    <w:rsid w:val="47E4E2AD"/>
    <w:rsid w:val="47EE7EF2"/>
    <w:rsid w:val="47F78313"/>
    <w:rsid w:val="480E2023"/>
    <w:rsid w:val="4823529C"/>
    <w:rsid w:val="48286BC4"/>
    <w:rsid w:val="4843DECE"/>
    <w:rsid w:val="48587847"/>
    <w:rsid w:val="48825403"/>
    <w:rsid w:val="48A7485D"/>
    <w:rsid w:val="48B0344D"/>
    <w:rsid w:val="48E6B15B"/>
    <w:rsid w:val="48F17C6F"/>
    <w:rsid w:val="4901D15C"/>
    <w:rsid w:val="490A3610"/>
    <w:rsid w:val="493947EC"/>
    <w:rsid w:val="494C8638"/>
    <w:rsid w:val="494FC43E"/>
    <w:rsid w:val="496B1A7B"/>
    <w:rsid w:val="4989769B"/>
    <w:rsid w:val="499952D1"/>
    <w:rsid w:val="49A7A297"/>
    <w:rsid w:val="49D38D19"/>
    <w:rsid w:val="49E4EA9C"/>
    <w:rsid w:val="49E6169A"/>
    <w:rsid w:val="49F68495"/>
    <w:rsid w:val="4A27717E"/>
    <w:rsid w:val="4A319268"/>
    <w:rsid w:val="4A3F7DA8"/>
    <w:rsid w:val="4A551196"/>
    <w:rsid w:val="4A6F41F6"/>
    <w:rsid w:val="4A70C4A0"/>
    <w:rsid w:val="4A7A95C8"/>
    <w:rsid w:val="4A83785D"/>
    <w:rsid w:val="4A8A0622"/>
    <w:rsid w:val="4A9635B8"/>
    <w:rsid w:val="4AA6EA03"/>
    <w:rsid w:val="4AAC460F"/>
    <w:rsid w:val="4AB524FB"/>
    <w:rsid w:val="4ACCA71C"/>
    <w:rsid w:val="4AD3DFE5"/>
    <w:rsid w:val="4AF3D65F"/>
    <w:rsid w:val="4B044931"/>
    <w:rsid w:val="4B159435"/>
    <w:rsid w:val="4B17EE47"/>
    <w:rsid w:val="4B2C591D"/>
    <w:rsid w:val="4B33B0BA"/>
    <w:rsid w:val="4B33D3DB"/>
    <w:rsid w:val="4B37005B"/>
    <w:rsid w:val="4B39A7E5"/>
    <w:rsid w:val="4B40765D"/>
    <w:rsid w:val="4B44086E"/>
    <w:rsid w:val="4B548C66"/>
    <w:rsid w:val="4B57B27B"/>
    <w:rsid w:val="4B5B7398"/>
    <w:rsid w:val="4B5EE645"/>
    <w:rsid w:val="4B874481"/>
    <w:rsid w:val="4B8EBAC1"/>
    <w:rsid w:val="4B996596"/>
    <w:rsid w:val="4BA67EDF"/>
    <w:rsid w:val="4BB3CEA3"/>
    <w:rsid w:val="4BBB458B"/>
    <w:rsid w:val="4BDB1571"/>
    <w:rsid w:val="4BE2B6C0"/>
    <w:rsid w:val="4BF6AA4A"/>
    <w:rsid w:val="4BF8BDE9"/>
    <w:rsid w:val="4C02BA67"/>
    <w:rsid w:val="4C07EAEC"/>
    <w:rsid w:val="4C15ABF6"/>
    <w:rsid w:val="4C1C6FE5"/>
    <w:rsid w:val="4C25D8FC"/>
    <w:rsid w:val="4C2921A3"/>
    <w:rsid w:val="4C35D6A1"/>
    <w:rsid w:val="4C3C597E"/>
    <w:rsid w:val="4C547ECE"/>
    <w:rsid w:val="4C72C6F2"/>
    <w:rsid w:val="4C75800B"/>
    <w:rsid w:val="4C7E3CFC"/>
    <w:rsid w:val="4C82BFD5"/>
    <w:rsid w:val="4C8FF496"/>
    <w:rsid w:val="4C9E4F84"/>
    <w:rsid w:val="4CB8409F"/>
    <w:rsid w:val="4CC6C2C3"/>
    <w:rsid w:val="4CDBE5C5"/>
    <w:rsid w:val="4CDDA3BF"/>
    <w:rsid w:val="4CF26694"/>
    <w:rsid w:val="4D09B7FC"/>
    <w:rsid w:val="4D0DDFA9"/>
    <w:rsid w:val="4D116301"/>
    <w:rsid w:val="4D11CE66"/>
    <w:rsid w:val="4D3BBEFD"/>
    <w:rsid w:val="4D536A7F"/>
    <w:rsid w:val="4D9A61B6"/>
    <w:rsid w:val="4DADA6D9"/>
    <w:rsid w:val="4DB67713"/>
    <w:rsid w:val="4DBA6871"/>
    <w:rsid w:val="4DC7308B"/>
    <w:rsid w:val="4DCD24BA"/>
    <w:rsid w:val="4DCFBEC5"/>
    <w:rsid w:val="4DD07AC8"/>
    <w:rsid w:val="4DD0E839"/>
    <w:rsid w:val="4DE1EB28"/>
    <w:rsid w:val="4DF89980"/>
    <w:rsid w:val="4E158BA7"/>
    <w:rsid w:val="4E1FF913"/>
    <w:rsid w:val="4E20A19E"/>
    <w:rsid w:val="4E25BD99"/>
    <w:rsid w:val="4E515CFA"/>
    <w:rsid w:val="4E5A1894"/>
    <w:rsid w:val="4E5DA35D"/>
    <w:rsid w:val="4E7272B5"/>
    <w:rsid w:val="4E737F23"/>
    <w:rsid w:val="4E7E4CED"/>
    <w:rsid w:val="4E805B5F"/>
    <w:rsid w:val="4E80BCC6"/>
    <w:rsid w:val="4E87EA11"/>
    <w:rsid w:val="4E9BC8CC"/>
    <w:rsid w:val="4EA93748"/>
    <w:rsid w:val="4EAF9778"/>
    <w:rsid w:val="4EB7AD02"/>
    <w:rsid w:val="4EBAB122"/>
    <w:rsid w:val="4EBB1490"/>
    <w:rsid w:val="4EEAA15B"/>
    <w:rsid w:val="4F02FB69"/>
    <w:rsid w:val="4F0772E9"/>
    <w:rsid w:val="4F10D6A8"/>
    <w:rsid w:val="4F3555A9"/>
    <w:rsid w:val="4F368D72"/>
    <w:rsid w:val="4F4B4BD1"/>
    <w:rsid w:val="4F4B9F75"/>
    <w:rsid w:val="4F4F55E7"/>
    <w:rsid w:val="4F58557D"/>
    <w:rsid w:val="4F7BE6DA"/>
    <w:rsid w:val="4F970FF2"/>
    <w:rsid w:val="4F99C05A"/>
    <w:rsid w:val="4FA0EE9C"/>
    <w:rsid w:val="4FA52D2C"/>
    <w:rsid w:val="4FC045A4"/>
    <w:rsid w:val="4FC5E97B"/>
    <w:rsid w:val="4FC5EA7E"/>
    <w:rsid w:val="4FCFF8D2"/>
    <w:rsid w:val="4FD1D0F2"/>
    <w:rsid w:val="4FD64DB5"/>
    <w:rsid w:val="4FD70441"/>
    <w:rsid w:val="4FD7C2A5"/>
    <w:rsid w:val="4FDB121F"/>
    <w:rsid w:val="4FE10238"/>
    <w:rsid w:val="5006D9CC"/>
    <w:rsid w:val="501699FF"/>
    <w:rsid w:val="501F3119"/>
    <w:rsid w:val="5039BAAF"/>
    <w:rsid w:val="5075303E"/>
    <w:rsid w:val="50918E91"/>
    <w:rsid w:val="509D1FEF"/>
    <w:rsid w:val="50A0CEB9"/>
    <w:rsid w:val="50D5D413"/>
    <w:rsid w:val="50D7B0C2"/>
    <w:rsid w:val="50D7FAEA"/>
    <w:rsid w:val="50EE53BD"/>
    <w:rsid w:val="50F04473"/>
    <w:rsid w:val="50FA6EE1"/>
    <w:rsid w:val="51127B85"/>
    <w:rsid w:val="5127A182"/>
    <w:rsid w:val="51300C46"/>
    <w:rsid w:val="51413045"/>
    <w:rsid w:val="51453215"/>
    <w:rsid w:val="51460119"/>
    <w:rsid w:val="51531FC0"/>
    <w:rsid w:val="515E40DA"/>
    <w:rsid w:val="516EB0BC"/>
    <w:rsid w:val="5170BF0C"/>
    <w:rsid w:val="51785C24"/>
    <w:rsid w:val="51821D1D"/>
    <w:rsid w:val="5187C09D"/>
    <w:rsid w:val="519ECEC3"/>
    <w:rsid w:val="51A78966"/>
    <w:rsid w:val="51AFBCF2"/>
    <w:rsid w:val="51C8B27E"/>
    <w:rsid w:val="51DE3BD3"/>
    <w:rsid w:val="51F6DD05"/>
    <w:rsid w:val="52064387"/>
    <w:rsid w:val="5220436C"/>
    <w:rsid w:val="5242E88D"/>
    <w:rsid w:val="5246281A"/>
    <w:rsid w:val="525168C3"/>
    <w:rsid w:val="5259AEDD"/>
    <w:rsid w:val="528F036C"/>
    <w:rsid w:val="52A9F932"/>
    <w:rsid w:val="52AA2665"/>
    <w:rsid w:val="52AB7FDC"/>
    <w:rsid w:val="52B5E1CC"/>
    <w:rsid w:val="52B7E123"/>
    <w:rsid w:val="52BFBE7F"/>
    <w:rsid w:val="52C28334"/>
    <w:rsid w:val="52CA2DBF"/>
    <w:rsid w:val="52EDC80E"/>
    <w:rsid w:val="52F0472C"/>
    <w:rsid w:val="52F493EB"/>
    <w:rsid w:val="52F944E1"/>
    <w:rsid w:val="531E50A9"/>
    <w:rsid w:val="5325560F"/>
    <w:rsid w:val="53A3350B"/>
    <w:rsid w:val="53AEE3B6"/>
    <w:rsid w:val="53BA9469"/>
    <w:rsid w:val="540D403B"/>
    <w:rsid w:val="54279D1B"/>
    <w:rsid w:val="542B1C6D"/>
    <w:rsid w:val="542E3D20"/>
    <w:rsid w:val="5441E25A"/>
    <w:rsid w:val="544C98BA"/>
    <w:rsid w:val="5462239A"/>
    <w:rsid w:val="546FC64D"/>
    <w:rsid w:val="547070D2"/>
    <w:rsid w:val="548CF345"/>
    <w:rsid w:val="5492EA04"/>
    <w:rsid w:val="54965636"/>
    <w:rsid w:val="54A00A53"/>
    <w:rsid w:val="54B1C02D"/>
    <w:rsid w:val="54BD886D"/>
    <w:rsid w:val="54E2C348"/>
    <w:rsid w:val="54FA45B1"/>
    <w:rsid w:val="5521D28A"/>
    <w:rsid w:val="5527F086"/>
    <w:rsid w:val="5552F081"/>
    <w:rsid w:val="55586F02"/>
    <w:rsid w:val="555E85D1"/>
    <w:rsid w:val="5568D2AD"/>
    <w:rsid w:val="556B4C54"/>
    <w:rsid w:val="557906D5"/>
    <w:rsid w:val="557F12AE"/>
    <w:rsid w:val="55829C87"/>
    <w:rsid w:val="558555D3"/>
    <w:rsid w:val="5598E333"/>
    <w:rsid w:val="55A4680F"/>
    <w:rsid w:val="55CD8843"/>
    <w:rsid w:val="55D080DC"/>
    <w:rsid w:val="55D984E9"/>
    <w:rsid w:val="55F68BD1"/>
    <w:rsid w:val="5617FB58"/>
    <w:rsid w:val="562F0EEE"/>
    <w:rsid w:val="565420CC"/>
    <w:rsid w:val="5662FFAD"/>
    <w:rsid w:val="56917EA6"/>
    <w:rsid w:val="56ABEE95"/>
    <w:rsid w:val="56C65D69"/>
    <w:rsid w:val="56C7FBF4"/>
    <w:rsid w:val="56D82683"/>
    <w:rsid w:val="56E1B1CE"/>
    <w:rsid w:val="571C6468"/>
    <w:rsid w:val="5728F2C4"/>
    <w:rsid w:val="572D27D8"/>
    <w:rsid w:val="572D951A"/>
    <w:rsid w:val="5746501E"/>
    <w:rsid w:val="57533D06"/>
    <w:rsid w:val="57660AE5"/>
    <w:rsid w:val="576C214A"/>
    <w:rsid w:val="5779C9BB"/>
    <w:rsid w:val="5785285E"/>
    <w:rsid w:val="57B87657"/>
    <w:rsid w:val="57BAB75F"/>
    <w:rsid w:val="57BEC8E9"/>
    <w:rsid w:val="57C76BEA"/>
    <w:rsid w:val="57CB8056"/>
    <w:rsid w:val="57CCFE61"/>
    <w:rsid w:val="57E6B8AB"/>
    <w:rsid w:val="5804BFB2"/>
    <w:rsid w:val="58068AEC"/>
    <w:rsid w:val="580B800A"/>
    <w:rsid w:val="58449B6B"/>
    <w:rsid w:val="584EBA4F"/>
    <w:rsid w:val="5879B1FE"/>
    <w:rsid w:val="587AC055"/>
    <w:rsid w:val="588EE14C"/>
    <w:rsid w:val="5891E345"/>
    <w:rsid w:val="5897826B"/>
    <w:rsid w:val="58B91AAF"/>
    <w:rsid w:val="58C48908"/>
    <w:rsid w:val="58CDE264"/>
    <w:rsid w:val="58DFD73B"/>
    <w:rsid w:val="58E95F9C"/>
    <w:rsid w:val="59172857"/>
    <w:rsid w:val="59239A51"/>
    <w:rsid w:val="592476C6"/>
    <w:rsid w:val="592D757D"/>
    <w:rsid w:val="59318107"/>
    <w:rsid w:val="5938A457"/>
    <w:rsid w:val="594C066E"/>
    <w:rsid w:val="59595958"/>
    <w:rsid w:val="595C2E27"/>
    <w:rsid w:val="595EE7EC"/>
    <w:rsid w:val="59660F2F"/>
    <w:rsid w:val="596A216D"/>
    <w:rsid w:val="598A5C61"/>
    <w:rsid w:val="5991201D"/>
    <w:rsid w:val="59AEFD2B"/>
    <w:rsid w:val="59B031AA"/>
    <w:rsid w:val="59B2A0AA"/>
    <w:rsid w:val="59DDBFA0"/>
    <w:rsid w:val="59E0D490"/>
    <w:rsid w:val="59E9F28B"/>
    <w:rsid w:val="5A4A7C2B"/>
    <w:rsid w:val="5A5045AA"/>
    <w:rsid w:val="5A5FE58A"/>
    <w:rsid w:val="5A645392"/>
    <w:rsid w:val="5A6A1C41"/>
    <w:rsid w:val="5A71C72D"/>
    <w:rsid w:val="5A7A4167"/>
    <w:rsid w:val="5A7CCD64"/>
    <w:rsid w:val="5AA6C4DD"/>
    <w:rsid w:val="5AC241FC"/>
    <w:rsid w:val="5ACE1A65"/>
    <w:rsid w:val="5AF5EAA3"/>
    <w:rsid w:val="5B0EE9E3"/>
    <w:rsid w:val="5B16A0E8"/>
    <w:rsid w:val="5B38B027"/>
    <w:rsid w:val="5B41E4FF"/>
    <w:rsid w:val="5B44D351"/>
    <w:rsid w:val="5B4D74DC"/>
    <w:rsid w:val="5B5B6A0B"/>
    <w:rsid w:val="5B68ACC2"/>
    <w:rsid w:val="5B98D9AF"/>
    <w:rsid w:val="5B9BD5DB"/>
    <w:rsid w:val="5BA17417"/>
    <w:rsid w:val="5BA24FC1"/>
    <w:rsid w:val="5BB94A52"/>
    <w:rsid w:val="5BCB3BD5"/>
    <w:rsid w:val="5BEA7390"/>
    <w:rsid w:val="5BECA812"/>
    <w:rsid w:val="5BEED984"/>
    <w:rsid w:val="5BF451AB"/>
    <w:rsid w:val="5BFAEE8C"/>
    <w:rsid w:val="5C00410C"/>
    <w:rsid w:val="5C072D9E"/>
    <w:rsid w:val="5C319117"/>
    <w:rsid w:val="5C64104C"/>
    <w:rsid w:val="5C6B98E8"/>
    <w:rsid w:val="5C6DB8EA"/>
    <w:rsid w:val="5C716294"/>
    <w:rsid w:val="5C912CEB"/>
    <w:rsid w:val="5C9D8539"/>
    <w:rsid w:val="5CA7E94D"/>
    <w:rsid w:val="5CB555B7"/>
    <w:rsid w:val="5CBE83F6"/>
    <w:rsid w:val="5CC19714"/>
    <w:rsid w:val="5CD24E3D"/>
    <w:rsid w:val="5CD88CEC"/>
    <w:rsid w:val="5CE3BE79"/>
    <w:rsid w:val="5D0E62A4"/>
    <w:rsid w:val="5D3D2645"/>
    <w:rsid w:val="5D3DD55E"/>
    <w:rsid w:val="5D413099"/>
    <w:rsid w:val="5D4BB0FF"/>
    <w:rsid w:val="5D5494DA"/>
    <w:rsid w:val="5D54C2DD"/>
    <w:rsid w:val="5D7344A1"/>
    <w:rsid w:val="5D77AB97"/>
    <w:rsid w:val="5D79C52E"/>
    <w:rsid w:val="5D9A667B"/>
    <w:rsid w:val="5DB04116"/>
    <w:rsid w:val="5DBCEE55"/>
    <w:rsid w:val="5DC548BC"/>
    <w:rsid w:val="5DDDC8A5"/>
    <w:rsid w:val="5DE30771"/>
    <w:rsid w:val="5DE503D5"/>
    <w:rsid w:val="5DE97475"/>
    <w:rsid w:val="5E0A7A0F"/>
    <w:rsid w:val="5E0C956E"/>
    <w:rsid w:val="5E5AC396"/>
    <w:rsid w:val="5E6A254C"/>
    <w:rsid w:val="5E6A9FA4"/>
    <w:rsid w:val="5E7041E3"/>
    <w:rsid w:val="5E7A5FB5"/>
    <w:rsid w:val="5E8D69CD"/>
    <w:rsid w:val="5E8E0020"/>
    <w:rsid w:val="5E99DCD8"/>
    <w:rsid w:val="5ECFF560"/>
    <w:rsid w:val="5EE542A7"/>
    <w:rsid w:val="5EEA506E"/>
    <w:rsid w:val="5F56AA71"/>
    <w:rsid w:val="5F7F7DAC"/>
    <w:rsid w:val="5F822AE1"/>
    <w:rsid w:val="5F93F052"/>
    <w:rsid w:val="5FABFCAB"/>
    <w:rsid w:val="5FC57AAF"/>
    <w:rsid w:val="5FD62105"/>
    <w:rsid w:val="5FDC46C1"/>
    <w:rsid w:val="5FF1756D"/>
    <w:rsid w:val="60338764"/>
    <w:rsid w:val="603D7671"/>
    <w:rsid w:val="604D347B"/>
    <w:rsid w:val="6052159F"/>
    <w:rsid w:val="606428A4"/>
    <w:rsid w:val="607386B5"/>
    <w:rsid w:val="607DB72A"/>
    <w:rsid w:val="609875FA"/>
    <w:rsid w:val="60A0D242"/>
    <w:rsid w:val="60A7BE61"/>
    <w:rsid w:val="60AF1F07"/>
    <w:rsid w:val="60B4A737"/>
    <w:rsid w:val="60D029AB"/>
    <w:rsid w:val="61283D9A"/>
    <w:rsid w:val="6138B7FC"/>
    <w:rsid w:val="61470DE0"/>
    <w:rsid w:val="61503755"/>
    <w:rsid w:val="6158E112"/>
    <w:rsid w:val="6162CECD"/>
    <w:rsid w:val="616F8EA6"/>
    <w:rsid w:val="6173FD4D"/>
    <w:rsid w:val="61B7F69C"/>
    <w:rsid w:val="61C48A64"/>
    <w:rsid w:val="61DAF933"/>
    <w:rsid w:val="61DB8A27"/>
    <w:rsid w:val="620EF7AA"/>
    <w:rsid w:val="621115BA"/>
    <w:rsid w:val="622658E7"/>
    <w:rsid w:val="6229AA69"/>
    <w:rsid w:val="622F9974"/>
    <w:rsid w:val="623A2A34"/>
    <w:rsid w:val="623C2FC4"/>
    <w:rsid w:val="62413F8E"/>
    <w:rsid w:val="628AB8D7"/>
    <w:rsid w:val="62A00F91"/>
    <w:rsid w:val="62A789D2"/>
    <w:rsid w:val="62A933A2"/>
    <w:rsid w:val="62BC8F56"/>
    <w:rsid w:val="62BF958B"/>
    <w:rsid w:val="62DC038E"/>
    <w:rsid w:val="62EE21AC"/>
    <w:rsid w:val="62F22B94"/>
    <w:rsid w:val="62F41021"/>
    <w:rsid w:val="63002BC2"/>
    <w:rsid w:val="63030741"/>
    <w:rsid w:val="63274E34"/>
    <w:rsid w:val="632B5C76"/>
    <w:rsid w:val="632DFC7C"/>
    <w:rsid w:val="63314D8B"/>
    <w:rsid w:val="633B5FF9"/>
    <w:rsid w:val="6340EDE2"/>
    <w:rsid w:val="63512C9E"/>
    <w:rsid w:val="636117E6"/>
    <w:rsid w:val="63715440"/>
    <w:rsid w:val="638CBDAB"/>
    <w:rsid w:val="63A4BD37"/>
    <w:rsid w:val="63B75FDB"/>
    <w:rsid w:val="63C8B754"/>
    <w:rsid w:val="63EB3C59"/>
    <w:rsid w:val="6407250C"/>
    <w:rsid w:val="64212315"/>
    <w:rsid w:val="6421D65D"/>
    <w:rsid w:val="6435D25D"/>
    <w:rsid w:val="6447C963"/>
    <w:rsid w:val="645980C4"/>
    <w:rsid w:val="6469D59E"/>
    <w:rsid w:val="646CB314"/>
    <w:rsid w:val="6482692C"/>
    <w:rsid w:val="64906021"/>
    <w:rsid w:val="64AA5C75"/>
    <w:rsid w:val="64B21F23"/>
    <w:rsid w:val="64C38AF3"/>
    <w:rsid w:val="64D184CE"/>
    <w:rsid w:val="64E047CF"/>
    <w:rsid w:val="64F1B290"/>
    <w:rsid w:val="6515F991"/>
    <w:rsid w:val="65227642"/>
    <w:rsid w:val="652B2E92"/>
    <w:rsid w:val="654176B9"/>
    <w:rsid w:val="6550B311"/>
    <w:rsid w:val="65650DF1"/>
    <w:rsid w:val="65666757"/>
    <w:rsid w:val="657AB413"/>
    <w:rsid w:val="65A02F87"/>
    <w:rsid w:val="65AE598D"/>
    <w:rsid w:val="65AEB1F0"/>
    <w:rsid w:val="65DDAA73"/>
    <w:rsid w:val="65E34CFA"/>
    <w:rsid w:val="65E59755"/>
    <w:rsid w:val="65F03A65"/>
    <w:rsid w:val="65F19D7E"/>
    <w:rsid w:val="65F5FB30"/>
    <w:rsid w:val="661FFA6D"/>
    <w:rsid w:val="662A9F4A"/>
    <w:rsid w:val="663E5F4C"/>
    <w:rsid w:val="664D7C66"/>
    <w:rsid w:val="66658BFE"/>
    <w:rsid w:val="668B7D78"/>
    <w:rsid w:val="6694E089"/>
    <w:rsid w:val="669CAB7F"/>
    <w:rsid w:val="66A14FB2"/>
    <w:rsid w:val="66C11960"/>
    <w:rsid w:val="66EC9365"/>
    <w:rsid w:val="66F40174"/>
    <w:rsid w:val="66FC444D"/>
    <w:rsid w:val="6717A38A"/>
    <w:rsid w:val="672BFD7F"/>
    <w:rsid w:val="67319E89"/>
    <w:rsid w:val="6742B9E1"/>
    <w:rsid w:val="674703D2"/>
    <w:rsid w:val="67492866"/>
    <w:rsid w:val="675DE353"/>
    <w:rsid w:val="6781B03D"/>
    <w:rsid w:val="67920601"/>
    <w:rsid w:val="679C5CC8"/>
    <w:rsid w:val="679C993A"/>
    <w:rsid w:val="67C187C0"/>
    <w:rsid w:val="67C7FA76"/>
    <w:rsid w:val="67D2BEC9"/>
    <w:rsid w:val="67D7F38B"/>
    <w:rsid w:val="67E80766"/>
    <w:rsid w:val="67F35249"/>
    <w:rsid w:val="67FDBA03"/>
    <w:rsid w:val="67FFF90D"/>
    <w:rsid w:val="68065A29"/>
    <w:rsid w:val="6835682E"/>
    <w:rsid w:val="683C594A"/>
    <w:rsid w:val="6851A672"/>
    <w:rsid w:val="6855B8D1"/>
    <w:rsid w:val="6858F71E"/>
    <w:rsid w:val="686E8179"/>
    <w:rsid w:val="686FD35C"/>
    <w:rsid w:val="68750660"/>
    <w:rsid w:val="68763DE3"/>
    <w:rsid w:val="6887C051"/>
    <w:rsid w:val="68A80AB9"/>
    <w:rsid w:val="68B605B6"/>
    <w:rsid w:val="68BF3E20"/>
    <w:rsid w:val="68C5ABEF"/>
    <w:rsid w:val="68D32300"/>
    <w:rsid w:val="68D51164"/>
    <w:rsid w:val="68DE12F3"/>
    <w:rsid w:val="68E49F42"/>
    <w:rsid w:val="68EB2687"/>
    <w:rsid w:val="68FD2C2D"/>
    <w:rsid w:val="690535E7"/>
    <w:rsid w:val="69130ACC"/>
    <w:rsid w:val="69150364"/>
    <w:rsid w:val="692C255D"/>
    <w:rsid w:val="69356C8F"/>
    <w:rsid w:val="695B5185"/>
    <w:rsid w:val="695DFA07"/>
    <w:rsid w:val="696D41D8"/>
    <w:rsid w:val="696E306C"/>
    <w:rsid w:val="6998DB5E"/>
    <w:rsid w:val="69AFC2D6"/>
    <w:rsid w:val="69B47817"/>
    <w:rsid w:val="69C76E36"/>
    <w:rsid w:val="69E4BDD3"/>
    <w:rsid w:val="69EA6D0B"/>
    <w:rsid w:val="6A0C4E79"/>
    <w:rsid w:val="6A0FC809"/>
    <w:rsid w:val="6A135820"/>
    <w:rsid w:val="6A1FB0C3"/>
    <w:rsid w:val="6A261177"/>
    <w:rsid w:val="6A3C05A4"/>
    <w:rsid w:val="6A4C4E0B"/>
    <w:rsid w:val="6A4EC0F7"/>
    <w:rsid w:val="6A4FFE9C"/>
    <w:rsid w:val="6A715EB2"/>
    <w:rsid w:val="6A7F04D8"/>
    <w:rsid w:val="6AA24B4D"/>
    <w:rsid w:val="6AB78F00"/>
    <w:rsid w:val="6ADB7FFB"/>
    <w:rsid w:val="6ADD585B"/>
    <w:rsid w:val="6B0888BC"/>
    <w:rsid w:val="6B191C36"/>
    <w:rsid w:val="6B1E7834"/>
    <w:rsid w:val="6B3840C9"/>
    <w:rsid w:val="6B439EB7"/>
    <w:rsid w:val="6B541AB3"/>
    <w:rsid w:val="6B6C6734"/>
    <w:rsid w:val="6BA0E030"/>
    <w:rsid w:val="6BAE062C"/>
    <w:rsid w:val="6BC94F17"/>
    <w:rsid w:val="6BE03DDA"/>
    <w:rsid w:val="6BEDBCB2"/>
    <w:rsid w:val="6BF6B110"/>
    <w:rsid w:val="6C2BB7EF"/>
    <w:rsid w:val="6C319F76"/>
    <w:rsid w:val="6C3392B8"/>
    <w:rsid w:val="6C50C0C3"/>
    <w:rsid w:val="6C5732B9"/>
    <w:rsid w:val="6C6EADF7"/>
    <w:rsid w:val="6C9821A6"/>
    <w:rsid w:val="6CA8A3E6"/>
    <w:rsid w:val="6CB09258"/>
    <w:rsid w:val="6CE1EEE4"/>
    <w:rsid w:val="6CFE37B9"/>
    <w:rsid w:val="6D11B641"/>
    <w:rsid w:val="6D1DA986"/>
    <w:rsid w:val="6D27B2F3"/>
    <w:rsid w:val="6D2E1D14"/>
    <w:rsid w:val="6D338B15"/>
    <w:rsid w:val="6D44969B"/>
    <w:rsid w:val="6D48C459"/>
    <w:rsid w:val="6D4E4E1F"/>
    <w:rsid w:val="6D5C5CFA"/>
    <w:rsid w:val="6D7A8D37"/>
    <w:rsid w:val="6D8B05B4"/>
    <w:rsid w:val="6D8E6AB4"/>
    <w:rsid w:val="6DA3BB36"/>
    <w:rsid w:val="6DCE6737"/>
    <w:rsid w:val="6DE86948"/>
    <w:rsid w:val="6DF41D88"/>
    <w:rsid w:val="6DF7AA8F"/>
    <w:rsid w:val="6DFDE372"/>
    <w:rsid w:val="6E06E2B7"/>
    <w:rsid w:val="6E11C5C4"/>
    <w:rsid w:val="6E1A4615"/>
    <w:rsid w:val="6E2C60AB"/>
    <w:rsid w:val="6E2C9FAB"/>
    <w:rsid w:val="6E383A5E"/>
    <w:rsid w:val="6E53507A"/>
    <w:rsid w:val="6E78F916"/>
    <w:rsid w:val="6E7A7328"/>
    <w:rsid w:val="6E827066"/>
    <w:rsid w:val="6E9396E0"/>
    <w:rsid w:val="6E94D4E1"/>
    <w:rsid w:val="6EA031AF"/>
    <w:rsid w:val="6EA43EDC"/>
    <w:rsid w:val="6EB952A9"/>
    <w:rsid w:val="6ED3DCAC"/>
    <w:rsid w:val="6ED78F3B"/>
    <w:rsid w:val="6EDEB32E"/>
    <w:rsid w:val="6F102C8B"/>
    <w:rsid w:val="6F225B46"/>
    <w:rsid w:val="6F316682"/>
    <w:rsid w:val="6F35F6FB"/>
    <w:rsid w:val="6F3D21E2"/>
    <w:rsid w:val="6F42C843"/>
    <w:rsid w:val="6FA86217"/>
    <w:rsid w:val="6FAC084D"/>
    <w:rsid w:val="6FB3BA6E"/>
    <w:rsid w:val="6FBE9027"/>
    <w:rsid w:val="6FBE9405"/>
    <w:rsid w:val="6FCBAB92"/>
    <w:rsid w:val="6FD7FEBD"/>
    <w:rsid w:val="6FE0D859"/>
    <w:rsid w:val="6FE8CFC5"/>
    <w:rsid w:val="6FEBF771"/>
    <w:rsid w:val="7036D847"/>
    <w:rsid w:val="705F9F38"/>
    <w:rsid w:val="70748599"/>
    <w:rsid w:val="707678CB"/>
    <w:rsid w:val="70815D8D"/>
    <w:rsid w:val="7084384E"/>
    <w:rsid w:val="708D0AA9"/>
    <w:rsid w:val="70968C39"/>
    <w:rsid w:val="70A5FE63"/>
    <w:rsid w:val="70A6511B"/>
    <w:rsid w:val="70BEFD8C"/>
    <w:rsid w:val="71551D13"/>
    <w:rsid w:val="71720F8C"/>
    <w:rsid w:val="719A18A6"/>
    <w:rsid w:val="719AF2FD"/>
    <w:rsid w:val="719E6F12"/>
    <w:rsid w:val="71C7FFAD"/>
    <w:rsid w:val="71D758D5"/>
    <w:rsid w:val="71ED7340"/>
    <w:rsid w:val="71F97E75"/>
    <w:rsid w:val="72017478"/>
    <w:rsid w:val="7209ACF1"/>
    <w:rsid w:val="721DF34B"/>
    <w:rsid w:val="722C4679"/>
    <w:rsid w:val="722D6D45"/>
    <w:rsid w:val="723BFE46"/>
    <w:rsid w:val="723DD051"/>
    <w:rsid w:val="7255D727"/>
    <w:rsid w:val="725F45B0"/>
    <w:rsid w:val="726466C7"/>
    <w:rsid w:val="7291724E"/>
    <w:rsid w:val="72AF4F8A"/>
    <w:rsid w:val="72D55BC8"/>
    <w:rsid w:val="730E0ED0"/>
    <w:rsid w:val="731941A0"/>
    <w:rsid w:val="732ABF03"/>
    <w:rsid w:val="7331F03D"/>
    <w:rsid w:val="73436FAA"/>
    <w:rsid w:val="73438F1C"/>
    <w:rsid w:val="7357199D"/>
    <w:rsid w:val="735A4FAB"/>
    <w:rsid w:val="735AD239"/>
    <w:rsid w:val="737F22CF"/>
    <w:rsid w:val="7381803A"/>
    <w:rsid w:val="738BAE7B"/>
    <w:rsid w:val="738CDC42"/>
    <w:rsid w:val="73A4A851"/>
    <w:rsid w:val="73A7EA0E"/>
    <w:rsid w:val="73B240B4"/>
    <w:rsid w:val="73B3EE27"/>
    <w:rsid w:val="73B4A511"/>
    <w:rsid w:val="73D289D7"/>
    <w:rsid w:val="73FAD418"/>
    <w:rsid w:val="7416CAF7"/>
    <w:rsid w:val="74221AB6"/>
    <w:rsid w:val="7433A736"/>
    <w:rsid w:val="74352E8F"/>
    <w:rsid w:val="7445C05D"/>
    <w:rsid w:val="74888ECC"/>
    <w:rsid w:val="749BC88D"/>
    <w:rsid w:val="749ECE00"/>
    <w:rsid w:val="74AF8E61"/>
    <w:rsid w:val="74B664BC"/>
    <w:rsid w:val="74DBE112"/>
    <w:rsid w:val="74DDCBFF"/>
    <w:rsid w:val="74E10281"/>
    <w:rsid w:val="74E43498"/>
    <w:rsid w:val="74FDE561"/>
    <w:rsid w:val="750408BD"/>
    <w:rsid w:val="7536B8E9"/>
    <w:rsid w:val="75431980"/>
    <w:rsid w:val="7570E738"/>
    <w:rsid w:val="75907089"/>
    <w:rsid w:val="7598FEAE"/>
    <w:rsid w:val="759D7EBA"/>
    <w:rsid w:val="75AC3A25"/>
    <w:rsid w:val="75D1E944"/>
    <w:rsid w:val="7615B90A"/>
    <w:rsid w:val="761D1AF6"/>
    <w:rsid w:val="761EEE38"/>
    <w:rsid w:val="7622EC35"/>
    <w:rsid w:val="76362E29"/>
    <w:rsid w:val="763A7611"/>
    <w:rsid w:val="76666661"/>
    <w:rsid w:val="7674FAB2"/>
    <w:rsid w:val="767A37BF"/>
    <w:rsid w:val="76CEAF4A"/>
    <w:rsid w:val="76D290BB"/>
    <w:rsid w:val="76D9DB0F"/>
    <w:rsid w:val="76DFEF90"/>
    <w:rsid w:val="76F1199D"/>
    <w:rsid w:val="76FBFE24"/>
    <w:rsid w:val="76FDCF2E"/>
    <w:rsid w:val="770B1209"/>
    <w:rsid w:val="7715ECC9"/>
    <w:rsid w:val="7715F741"/>
    <w:rsid w:val="7728BEDB"/>
    <w:rsid w:val="774F1267"/>
    <w:rsid w:val="77629270"/>
    <w:rsid w:val="776B1339"/>
    <w:rsid w:val="776E7C48"/>
    <w:rsid w:val="776F385D"/>
    <w:rsid w:val="77799B81"/>
    <w:rsid w:val="778DECE5"/>
    <w:rsid w:val="77A7A75A"/>
    <w:rsid w:val="77AC7B12"/>
    <w:rsid w:val="77AD2726"/>
    <w:rsid w:val="77BAA4DE"/>
    <w:rsid w:val="77CC92D2"/>
    <w:rsid w:val="77CE6ABC"/>
    <w:rsid w:val="77EBA1E7"/>
    <w:rsid w:val="77ED4A81"/>
    <w:rsid w:val="77F02998"/>
    <w:rsid w:val="77F082D8"/>
    <w:rsid w:val="781BB4CC"/>
    <w:rsid w:val="7828F529"/>
    <w:rsid w:val="7832E4F2"/>
    <w:rsid w:val="78343766"/>
    <w:rsid w:val="7883E4F4"/>
    <w:rsid w:val="788823FD"/>
    <w:rsid w:val="788DD6DF"/>
    <w:rsid w:val="78983A10"/>
    <w:rsid w:val="78B46292"/>
    <w:rsid w:val="78B51BBC"/>
    <w:rsid w:val="78D144D9"/>
    <w:rsid w:val="78D45DBB"/>
    <w:rsid w:val="78ED261B"/>
    <w:rsid w:val="78F3D11B"/>
    <w:rsid w:val="7902D836"/>
    <w:rsid w:val="79082D8B"/>
    <w:rsid w:val="7942534C"/>
    <w:rsid w:val="794F5101"/>
    <w:rsid w:val="79648628"/>
    <w:rsid w:val="7965D373"/>
    <w:rsid w:val="797A038D"/>
    <w:rsid w:val="798C1BC0"/>
    <w:rsid w:val="7991474A"/>
    <w:rsid w:val="7995C943"/>
    <w:rsid w:val="79A280D5"/>
    <w:rsid w:val="79A87DD1"/>
    <w:rsid w:val="79B39EB7"/>
    <w:rsid w:val="79B3E97E"/>
    <w:rsid w:val="79D92A98"/>
    <w:rsid w:val="79E12E24"/>
    <w:rsid w:val="79F3357B"/>
    <w:rsid w:val="79F9B97E"/>
    <w:rsid w:val="79FB99B9"/>
    <w:rsid w:val="7A0C6C38"/>
    <w:rsid w:val="7A107C6A"/>
    <w:rsid w:val="7A18D265"/>
    <w:rsid w:val="7A27C937"/>
    <w:rsid w:val="7A3BEDDF"/>
    <w:rsid w:val="7A6CA197"/>
    <w:rsid w:val="7A7A3453"/>
    <w:rsid w:val="7A85E42C"/>
    <w:rsid w:val="7A86881D"/>
    <w:rsid w:val="7A89B02A"/>
    <w:rsid w:val="7A979F4C"/>
    <w:rsid w:val="7AAE36D1"/>
    <w:rsid w:val="7AB2F381"/>
    <w:rsid w:val="7AD83C13"/>
    <w:rsid w:val="7AE1CE00"/>
    <w:rsid w:val="7AF0C075"/>
    <w:rsid w:val="7AF3FEEE"/>
    <w:rsid w:val="7B007D11"/>
    <w:rsid w:val="7B03484C"/>
    <w:rsid w:val="7B0C2C1C"/>
    <w:rsid w:val="7B313D56"/>
    <w:rsid w:val="7B334908"/>
    <w:rsid w:val="7B365163"/>
    <w:rsid w:val="7B4AD294"/>
    <w:rsid w:val="7B582EA1"/>
    <w:rsid w:val="7B6DF4F4"/>
    <w:rsid w:val="7B71891D"/>
    <w:rsid w:val="7B751D6B"/>
    <w:rsid w:val="7B7C45AB"/>
    <w:rsid w:val="7B838522"/>
    <w:rsid w:val="7BB0AAED"/>
    <w:rsid w:val="7BBDBD37"/>
    <w:rsid w:val="7BFF580B"/>
    <w:rsid w:val="7C1B6811"/>
    <w:rsid w:val="7C25852D"/>
    <w:rsid w:val="7C387D99"/>
    <w:rsid w:val="7C38C98A"/>
    <w:rsid w:val="7C3A3C88"/>
    <w:rsid w:val="7C3B7993"/>
    <w:rsid w:val="7C573CD4"/>
    <w:rsid w:val="7C58EB2C"/>
    <w:rsid w:val="7C652605"/>
    <w:rsid w:val="7C7AA9A8"/>
    <w:rsid w:val="7C7D9977"/>
    <w:rsid w:val="7C97E344"/>
    <w:rsid w:val="7C9E447B"/>
    <w:rsid w:val="7CA07264"/>
    <w:rsid w:val="7CA52103"/>
    <w:rsid w:val="7CB3B01F"/>
    <w:rsid w:val="7CBDEB5A"/>
    <w:rsid w:val="7CD018DE"/>
    <w:rsid w:val="7D1D0D8A"/>
    <w:rsid w:val="7D22F127"/>
    <w:rsid w:val="7D2ED320"/>
    <w:rsid w:val="7D4187FC"/>
    <w:rsid w:val="7D4232E8"/>
    <w:rsid w:val="7D832965"/>
    <w:rsid w:val="7D8E7558"/>
    <w:rsid w:val="7D905277"/>
    <w:rsid w:val="7D9065EE"/>
    <w:rsid w:val="7D9FD260"/>
    <w:rsid w:val="7DC25066"/>
    <w:rsid w:val="7DC6DAB3"/>
    <w:rsid w:val="7DCA7FB0"/>
    <w:rsid w:val="7DCBDA52"/>
    <w:rsid w:val="7DD89005"/>
    <w:rsid w:val="7DDC5D70"/>
    <w:rsid w:val="7DE0E8C2"/>
    <w:rsid w:val="7DE97920"/>
    <w:rsid w:val="7DF01673"/>
    <w:rsid w:val="7E143BA0"/>
    <w:rsid w:val="7E1DD7F3"/>
    <w:rsid w:val="7E203FEA"/>
    <w:rsid w:val="7E3994C4"/>
    <w:rsid w:val="7E52C236"/>
    <w:rsid w:val="7E53B49B"/>
    <w:rsid w:val="7E6A2F21"/>
    <w:rsid w:val="7E8B3279"/>
    <w:rsid w:val="7E8D9BDF"/>
    <w:rsid w:val="7E8DE299"/>
    <w:rsid w:val="7E9BE225"/>
    <w:rsid w:val="7EC290F4"/>
    <w:rsid w:val="7ED1EB6C"/>
    <w:rsid w:val="7F1EACB4"/>
    <w:rsid w:val="7F323B0F"/>
    <w:rsid w:val="7F472E20"/>
    <w:rsid w:val="7F4A5C67"/>
    <w:rsid w:val="7F4BC232"/>
    <w:rsid w:val="7F553141"/>
    <w:rsid w:val="7F654EE3"/>
    <w:rsid w:val="7F7128DA"/>
    <w:rsid w:val="7F76CED3"/>
    <w:rsid w:val="7F929AE6"/>
    <w:rsid w:val="7F9BB950"/>
    <w:rsid w:val="7FA5DD1C"/>
    <w:rsid w:val="7FDC5B1C"/>
    <w:rsid w:val="7FEBC6F5"/>
    <w:rsid w:val="7FEE8D83"/>
    <w:rsid w:val="7FF145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25919"/>
  <w15:chartTrackingRefBased/>
  <w15:docId w15:val="{BBB8C773-3D8A-824A-8C1A-A383BB608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E5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5719"/>
    <w:rPr>
      <w:rFonts w:ascii="Segoe UI" w:hAnsi="Segoe UI" w:cs="Segoe UI"/>
      <w:sz w:val="18"/>
      <w:szCs w:val="18"/>
    </w:rPr>
  </w:style>
  <w:style w:type="character" w:styleId="Hyperlink">
    <w:name w:val="Hyperlink"/>
    <w:basedOn w:val="DefaultParagraphFont"/>
    <w:uiPriority w:val="99"/>
    <w:unhideWhenUsed/>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55387B"/>
    <w:rPr>
      <w:b/>
      <w:bCs/>
    </w:rPr>
  </w:style>
  <w:style w:type="character" w:customStyle="1" w:styleId="CommentSubjectChar">
    <w:name w:val="Comment Subject Char"/>
    <w:basedOn w:val="CommentTextChar"/>
    <w:link w:val="CommentSubject"/>
    <w:uiPriority w:val="99"/>
    <w:semiHidden/>
    <w:rsid w:val="005538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tiff"/><Relationship Id="rId10" Type="http://schemas.openxmlformats.org/officeDocument/2006/relationships/header" Target="header1.xml"/><Relationship Id="rId19" Type="http://schemas.openxmlformats.org/officeDocument/2006/relationships/hyperlink" Target="http://doi.org/10.1016/j.watres.2017.08.032"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James</dc:creator>
  <cp:keywords/>
  <dc:description/>
  <cp:lastModifiedBy>Ferguson, James</cp:lastModifiedBy>
  <cp:revision>7</cp:revision>
  <dcterms:created xsi:type="dcterms:W3CDTF">2020-01-22T17:34:00Z</dcterms:created>
  <dcterms:modified xsi:type="dcterms:W3CDTF">2020-01-22T17:57:00Z</dcterms:modified>
</cp:coreProperties>
</file>